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67833817"/>
        <w:docPartObj>
          <w:docPartGallery w:val="Cover Pages"/>
          <w:docPartUnique/>
        </w:docPartObj>
      </w:sdtPr>
      <w:sdtContent>
        <w:p w:rsidR="00060505" w:rsidRDefault="00060505" w:rsidP="00060505">
          <w:pPr>
            <w:jc w:val="right"/>
          </w:pPr>
          <w:r>
            <w:object w:dxaOrig="339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69.5pt;height:60pt" o:ole="">
                <v:imagedata r:id="rId8" o:title=""/>
              </v:shape>
              <o:OLEObject Type="Embed" ProgID="Word.Document.12" ShapeID="_x0000_i1046" DrawAspect="Content" ObjectID="_1582867639" r:id="rId9">
                <o:FieldCodes>\s</o:FieldCodes>
              </o:OLEObject>
            </w:object>
          </w:r>
          <w:r>
            <w:rPr>
              <w:noProof/>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60505" w:rsidRDefault="0006050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Santosh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7456;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060505" w:rsidRDefault="0006050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Santosh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6432"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60505" w:rsidRDefault="0006050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left:0;text-align:left;margin-left:0;margin-top:0;width:581.4pt;height:752.4pt;z-index:-2516500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060505" w:rsidRDefault="00060505"/>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68ACD3D" id="Rectangle 469" o:spid="_x0000_s1026" style="position:absolute;margin-left:0;margin-top:0;width:226.45pt;height:9.35pt;z-index:25166540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rsidR="00060505" w:rsidRDefault="00060505">
          <w:r>
            <w:rPr>
              <w:noProof/>
            </w:rPr>
            <mc:AlternateContent>
              <mc:Choice Requires="wps">
                <w:drawing>
                  <wp:anchor distT="0" distB="0" distL="114300" distR="114300" simplePos="0" relativeHeight="251664384" behindDoc="0" locked="0" layoutInCell="1" allowOverlap="1" wp14:anchorId="212204A3" wp14:editId="3118A34E">
                    <wp:simplePos x="0" y="0"/>
                    <wp:positionH relativeFrom="page">
                      <wp:posOffset>3314700</wp:posOffset>
                    </wp:positionH>
                    <wp:positionV relativeFrom="page">
                      <wp:posOffset>3524250</wp:posOffset>
                    </wp:positionV>
                    <wp:extent cx="3895725" cy="2475230"/>
                    <wp:effectExtent l="0" t="0" r="0" b="1905"/>
                    <wp:wrapSquare wrapText="bothSides"/>
                    <wp:docPr id="470" name="Text Box 470"/>
                    <wp:cNvGraphicFramePr/>
                    <a:graphic xmlns:a="http://schemas.openxmlformats.org/drawingml/2006/main">
                      <a:graphicData uri="http://schemas.microsoft.com/office/word/2010/wordprocessingShape">
                        <wps:wsp>
                          <wps:cNvSpPr txBox="1"/>
                          <wps:spPr>
                            <a:xfrm>
                              <a:off x="0" y="0"/>
                              <a:ext cx="3895725" cy="2475230"/>
                            </a:xfrm>
                            <a:prstGeom prst="rect">
                              <a:avLst/>
                            </a:prstGeom>
                            <a:noFill/>
                            <a:ln w="6350">
                              <a:noFill/>
                            </a:ln>
                            <a:effectLst/>
                          </wps:spPr>
                          <wps:txbx>
                            <w:txbxContent>
                              <w:sdt>
                                <w:sdtPr>
                                  <w:rPr>
                                    <w:rFonts w:ascii="Franklin Gothic Book" w:eastAsia="Times New Roman" w:hAnsi="Franklin Gothic Book" w:cs="Times New Roman"/>
                                    <w:b/>
                                    <w:color w:val="808080"/>
                                    <w:spacing w:val="-12"/>
                                    <w:sz w:val="72"/>
                                    <w:szCs w:val="20"/>
                                    <w:lang w:val="en-CA"/>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060505" w:rsidRDefault="00060505" w:rsidP="00060505">
                                    <w:pPr>
                                      <w:spacing w:line="240" w:lineRule="auto"/>
                                      <w:rPr>
                                        <w:rFonts w:asciiTheme="majorHAnsi" w:eastAsiaTheme="majorEastAsia" w:hAnsiTheme="majorHAnsi" w:cstheme="majorBidi"/>
                                        <w:noProof/>
                                        <w:color w:val="5B9BD5" w:themeColor="accent1"/>
                                        <w:sz w:val="72"/>
                                        <w:szCs w:val="144"/>
                                      </w:rPr>
                                    </w:pPr>
                                    <w:r w:rsidRPr="00060505">
                                      <w:rPr>
                                        <w:rFonts w:ascii="Franklin Gothic Book" w:eastAsia="Times New Roman" w:hAnsi="Franklin Gothic Book" w:cs="Times New Roman"/>
                                        <w:b/>
                                        <w:color w:val="808080"/>
                                        <w:spacing w:val="-12"/>
                                        <w:sz w:val="72"/>
                                        <w:szCs w:val="20"/>
                                        <w:lang w:val="en-CA"/>
                                      </w:rPr>
                                      <w:t>Pass Entertainment</w:t>
                                    </w:r>
                                    <w:r w:rsidR="00E12995">
                                      <w:rPr>
                                        <w:rFonts w:ascii="Franklin Gothic Book" w:eastAsia="Times New Roman" w:hAnsi="Franklin Gothic Book" w:cs="Times New Roman"/>
                                        <w:b/>
                                        <w:color w:val="808080"/>
                                        <w:spacing w:val="-12"/>
                                        <w:sz w:val="72"/>
                                        <w:szCs w:val="20"/>
                                        <w:lang w:val="en-CA"/>
                                      </w:rPr>
                                      <w:t xml:space="preserve"> </w:t>
                                    </w:r>
                                    <w:r w:rsidRPr="00060505">
                                      <w:rPr>
                                        <w:rFonts w:ascii="Franklin Gothic Book" w:eastAsia="Times New Roman" w:hAnsi="Franklin Gothic Book" w:cs="Times New Roman"/>
                                        <w:b/>
                                        <w:color w:val="808080"/>
                                        <w:spacing w:val="-12"/>
                                        <w:sz w:val="72"/>
                                        <w:szCs w:val="20"/>
                                        <w:lang w:val="en-CA"/>
                                      </w:rPr>
                                      <w:t>Java Coding Standard</w:t>
                                    </w:r>
                                    <w:r w:rsidR="00E12995">
                                      <w:rPr>
                                        <w:rFonts w:ascii="Franklin Gothic Book" w:eastAsia="Times New Roman" w:hAnsi="Franklin Gothic Book" w:cs="Times New Roman"/>
                                        <w:b/>
                                        <w:color w:val="808080"/>
                                        <w:spacing w:val="-12"/>
                                        <w:sz w:val="72"/>
                                        <w:szCs w:val="20"/>
                                        <w:lang w:val="en-CA"/>
                                      </w:rPr>
                                      <w:t xml:space="preserve"> a</w:t>
                                    </w:r>
                                    <w:r w:rsidRPr="00060505">
                                      <w:rPr>
                                        <w:rFonts w:ascii="Franklin Gothic Book" w:eastAsia="Times New Roman" w:hAnsi="Franklin Gothic Book" w:cs="Times New Roman"/>
                                        <w:b/>
                                        <w:color w:val="808080"/>
                                        <w:spacing w:val="-12"/>
                                        <w:sz w:val="72"/>
                                        <w:szCs w:val="20"/>
                                        <w:lang w:val="en-CA"/>
                                      </w:rPr>
                                      <w:t>nd Recommendation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060505" w:rsidRDefault="00E12995" w:rsidP="00E12995">
                                    <w:pPr>
                                      <w:jc w:val="right"/>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Version 1.0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212204A3" id="Text Box 470" o:spid="_x0000_s1028" type="#_x0000_t202" style="position:absolute;margin-left:261pt;margin-top:277.5pt;width:306.75pt;height:194.9pt;z-index:251664384;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" filled="f" stroked="f" strokeweight=".5pt">
                    <v:textbox style="mso-fit-shape-to-text:t">
                      <w:txbxContent>
                        <w:sdt>
                          <w:sdtPr>
                            <w:rPr>
                              <w:rFonts w:ascii="Franklin Gothic Book" w:eastAsia="Times New Roman" w:hAnsi="Franklin Gothic Book" w:cs="Times New Roman"/>
                              <w:b/>
                              <w:color w:val="808080"/>
                              <w:spacing w:val="-12"/>
                              <w:sz w:val="72"/>
                              <w:szCs w:val="20"/>
                              <w:lang w:val="en-CA"/>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060505" w:rsidRDefault="00060505" w:rsidP="00060505">
                              <w:pPr>
                                <w:spacing w:line="240" w:lineRule="auto"/>
                                <w:rPr>
                                  <w:rFonts w:asciiTheme="majorHAnsi" w:eastAsiaTheme="majorEastAsia" w:hAnsiTheme="majorHAnsi" w:cstheme="majorBidi"/>
                                  <w:noProof/>
                                  <w:color w:val="5B9BD5" w:themeColor="accent1"/>
                                  <w:sz w:val="72"/>
                                  <w:szCs w:val="144"/>
                                </w:rPr>
                              </w:pPr>
                              <w:r w:rsidRPr="00060505">
                                <w:rPr>
                                  <w:rFonts w:ascii="Franklin Gothic Book" w:eastAsia="Times New Roman" w:hAnsi="Franklin Gothic Book" w:cs="Times New Roman"/>
                                  <w:b/>
                                  <w:color w:val="808080"/>
                                  <w:spacing w:val="-12"/>
                                  <w:sz w:val="72"/>
                                  <w:szCs w:val="20"/>
                                  <w:lang w:val="en-CA"/>
                                </w:rPr>
                                <w:t>Pass Entertainment</w:t>
                              </w:r>
                              <w:r w:rsidR="00E12995">
                                <w:rPr>
                                  <w:rFonts w:ascii="Franklin Gothic Book" w:eastAsia="Times New Roman" w:hAnsi="Franklin Gothic Book" w:cs="Times New Roman"/>
                                  <w:b/>
                                  <w:color w:val="808080"/>
                                  <w:spacing w:val="-12"/>
                                  <w:sz w:val="72"/>
                                  <w:szCs w:val="20"/>
                                  <w:lang w:val="en-CA"/>
                                </w:rPr>
                                <w:t xml:space="preserve"> </w:t>
                              </w:r>
                              <w:r w:rsidRPr="00060505">
                                <w:rPr>
                                  <w:rFonts w:ascii="Franklin Gothic Book" w:eastAsia="Times New Roman" w:hAnsi="Franklin Gothic Book" w:cs="Times New Roman"/>
                                  <w:b/>
                                  <w:color w:val="808080"/>
                                  <w:spacing w:val="-12"/>
                                  <w:sz w:val="72"/>
                                  <w:szCs w:val="20"/>
                                  <w:lang w:val="en-CA"/>
                                </w:rPr>
                                <w:t>Java Coding Standard</w:t>
                              </w:r>
                              <w:r w:rsidR="00E12995">
                                <w:rPr>
                                  <w:rFonts w:ascii="Franklin Gothic Book" w:eastAsia="Times New Roman" w:hAnsi="Franklin Gothic Book" w:cs="Times New Roman"/>
                                  <w:b/>
                                  <w:color w:val="808080"/>
                                  <w:spacing w:val="-12"/>
                                  <w:sz w:val="72"/>
                                  <w:szCs w:val="20"/>
                                  <w:lang w:val="en-CA"/>
                                </w:rPr>
                                <w:t xml:space="preserve"> a</w:t>
                              </w:r>
                              <w:r w:rsidRPr="00060505">
                                <w:rPr>
                                  <w:rFonts w:ascii="Franklin Gothic Book" w:eastAsia="Times New Roman" w:hAnsi="Franklin Gothic Book" w:cs="Times New Roman"/>
                                  <w:b/>
                                  <w:color w:val="808080"/>
                                  <w:spacing w:val="-12"/>
                                  <w:sz w:val="72"/>
                                  <w:szCs w:val="20"/>
                                  <w:lang w:val="en-CA"/>
                                </w:rPr>
                                <w:t>nd Recommendation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060505" w:rsidRDefault="00E12995" w:rsidP="00E12995">
                              <w:pPr>
                                <w:jc w:val="right"/>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Version 1.0</w:t>
                              </w:r>
                            </w:p>
                          </w:sdtContent>
                        </w:sdt>
                      </w:txbxContent>
                    </v:textbox>
                    <w10:wrap type="square" anchorx="page" anchory="page"/>
                  </v:shape>
                </w:pict>
              </mc:Fallback>
            </mc:AlternateContent>
          </w:r>
          <w:r>
            <w:br w:type="page"/>
          </w:r>
        </w:p>
      </w:sdtContent>
    </w:sdt>
    <w:p w:rsidR="004302D0" w:rsidRPr="004302D0" w:rsidRDefault="004302D0" w:rsidP="004302D0">
      <w:pPr>
        <w:keepNext/>
        <w:pageBreakBefore/>
        <w:tabs>
          <w:tab w:val="num" w:pos="-1440"/>
        </w:tabs>
        <w:spacing w:after="60" w:line="240" w:lineRule="auto"/>
        <w:ind w:left="-1440"/>
        <w:outlineLvl w:val="0"/>
        <w:rPr>
          <w:rFonts w:ascii="Arial Black" w:eastAsia="Times New Roman" w:hAnsi="Arial Black" w:cs="Times New Roman"/>
          <w:caps/>
          <w:color w:val="000080"/>
          <w:kern w:val="32"/>
          <w:sz w:val="28"/>
          <w:szCs w:val="20"/>
          <w:lang w:val="en-CA"/>
        </w:rPr>
      </w:pPr>
      <w:bookmarkStart w:id="0" w:name="_Toc406820775"/>
      <w:bookmarkStart w:id="1" w:name="_Toc416254130"/>
      <w:bookmarkStart w:id="2" w:name="_Toc435726744"/>
      <w:bookmarkStart w:id="3" w:name="_Toc435726895"/>
      <w:bookmarkStart w:id="4" w:name="_Toc435741673"/>
      <w:r w:rsidRPr="004302D0">
        <w:rPr>
          <w:rFonts w:ascii="Arial Black" w:eastAsia="Times New Roman" w:hAnsi="Arial Black" w:cs="Times New Roman"/>
          <w:caps/>
          <w:color w:val="000080"/>
          <w:kern w:val="32"/>
          <w:sz w:val="28"/>
          <w:szCs w:val="20"/>
          <w:lang w:val="en-CA"/>
        </w:rPr>
        <w:lastRenderedPageBreak/>
        <w:t>Revision History</w:t>
      </w:r>
      <w:bookmarkEnd w:id="0"/>
      <w:bookmarkEnd w:id="1"/>
      <w:bookmarkEnd w:id="2"/>
      <w:bookmarkEnd w:id="3"/>
      <w:bookmarkEnd w:id="4"/>
    </w:p>
    <w:p w:rsidR="004302D0" w:rsidRPr="004302D0" w:rsidRDefault="004302D0" w:rsidP="004302D0">
      <w:pPr>
        <w:spacing w:after="0" w:line="240" w:lineRule="auto"/>
        <w:rPr>
          <w:rFonts w:ascii="Arial" w:eastAsia="Times New Roman" w:hAnsi="Arial" w:cs="Times New Roman"/>
          <w:sz w:val="20"/>
          <w:szCs w:val="20"/>
          <w:lang w:val="en-CA"/>
        </w:rPr>
      </w:pPr>
    </w:p>
    <w:p w:rsidR="004302D0" w:rsidRPr="004302D0" w:rsidRDefault="004302D0" w:rsidP="004302D0">
      <w:pPr>
        <w:tabs>
          <w:tab w:val="left" w:pos="-720"/>
        </w:tabs>
        <w:spacing w:after="0" w:line="240" w:lineRule="auto"/>
        <w:rPr>
          <w:rFonts w:ascii="Arial" w:eastAsia="Times New Roman" w:hAnsi="Arial" w:cs="Times New Roman"/>
          <w:sz w:val="20"/>
          <w:szCs w:val="20"/>
          <w:lang w:val="en-CA"/>
        </w:rPr>
      </w:pPr>
    </w:p>
    <w:p w:rsidR="004302D0" w:rsidRPr="004302D0" w:rsidRDefault="004302D0" w:rsidP="004302D0">
      <w:pPr>
        <w:tabs>
          <w:tab w:val="left" w:pos="-720"/>
        </w:tabs>
        <w:spacing w:after="0" w:line="240" w:lineRule="auto"/>
        <w:rPr>
          <w:rFonts w:ascii="Arial" w:eastAsia="Times New Roman" w:hAnsi="Arial" w:cs="Times New Roman"/>
          <w:sz w:val="20"/>
          <w:szCs w:val="20"/>
          <w:lang w:val="en-CA"/>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961"/>
        <w:gridCol w:w="2070"/>
        <w:gridCol w:w="1530"/>
        <w:gridCol w:w="4110"/>
      </w:tblGrid>
      <w:tr w:rsidR="004302D0" w:rsidRPr="004302D0" w:rsidTr="003E4A96">
        <w:trPr>
          <w:cantSplit/>
          <w:trHeight w:val="507"/>
          <w:jc w:val="center"/>
        </w:trPr>
        <w:tc>
          <w:tcPr>
            <w:tcW w:w="961" w:type="dxa"/>
            <w:shd w:val="clear" w:color="auto" w:fill="DBE5F1"/>
          </w:tcPr>
          <w:p w:rsidR="004302D0" w:rsidRPr="004302D0" w:rsidRDefault="004302D0" w:rsidP="004302D0">
            <w:pPr>
              <w:tabs>
                <w:tab w:val="left" w:pos="-720"/>
              </w:tabs>
              <w:spacing w:after="0" w:line="240" w:lineRule="auto"/>
              <w:ind w:left="-59"/>
              <w:rPr>
                <w:rFonts w:ascii="Arial" w:eastAsia="Times New Roman" w:hAnsi="Arial" w:cs="Times New Roman"/>
                <w:sz w:val="20"/>
                <w:szCs w:val="20"/>
                <w:lang w:val="en-CA"/>
              </w:rPr>
            </w:pPr>
            <w:r w:rsidRPr="004302D0">
              <w:rPr>
                <w:rFonts w:ascii="Arial" w:eastAsia="Times New Roman" w:hAnsi="Arial" w:cs="Times New Roman"/>
                <w:sz w:val="20"/>
                <w:szCs w:val="20"/>
                <w:lang w:val="en-CA"/>
              </w:rPr>
              <w:t>Revision</w:t>
            </w:r>
          </w:p>
        </w:tc>
        <w:tc>
          <w:tcPr>
            <w:tcW w:w="2070" w:type="dxa"/>
            <w:shd w:val="clear" w:color="auto" w:fill="DBE5F1"/>
          </w:tcPr>
          <w:p w:rsidR="004302D0" w:rsidRPr="004302D0" w:rsidRDefault="004302D0" w:rsidP="004302D0">
            <w:pPr>
              <w:tabs>
                <w:tab w:val="left" w:pos="-720"/>
              </w:tabs>
              <w:spacing w:after="0" w:line="240" w:lineRule="auto"/>
              <w:rPr>
                <w:rFonts w:ascii="Arial" w:eastAsia="Times New Roman" w:hAnsi="Arial" w:cs="Times New Roman"/>
                <w:sz w:val="20"/>
                <w:szCs w:val="20"/>
                <w:lang w:val="en-CA"/>
              </w:rPr>
            </w:pPr>
            <w:r w:rsidRPr="004302D0">
              <w:rPr>
                <w:rFonts w:ascii="Arial" w:eastAsia="Times New Roman" w:hAnsi="Arial" w:cs="Times New Roman"/>
                <w:sz w:val="20"/>
                <w:szCs w:val="20"/>
                <w:lang w:val="en-CA"/>
              </w:rPr>
              <w:t>Author</w:t>
            </w:r>
          </w:p>
        </w:tc>
        <w:tc>
          <w:tcPr>
            <w:tcW w:w="1530" w:type="dxa"/>
            <w:shd w:val="clear" w:color="auto" w:fill="DBE5F1"/>
          </w:tcPr>
          <w:p w:rsidR="004302D0" w:rsidRPr="004302D0" w:rsidRDefault="004302D0" w:rsidP="004302D0">
            <w:pPr>
              <w:tabs>
                <w:tab w:val="left" w:pos="-720"/>
              </w:tabs>
              <w:spacing w:after="0" w:line="240" w:lineRule="auto"/>
              <w:rPr>
                <w:rFonts w:ascii="Arial" w:eastAsia="Times New Roman" w:hAnsi="Arial" w:cs="Times New Roman"/>
                <w:sz w:val="20"/>
                <w:szCs w:val="20"/>
                <w:lang w:val="en-CA"/>
              </w:rPr>
            </w:pPr>
            <w:r w:rsidRPr="004302D0">
              <w:rPr>
                <w:rFonts w:ascii="Arial" w:eastAsia="Times New Roman" w:hAnsi="Arial" w:cs="Times New Roman"/>
                <w:sz w:val="20"/>
                <w:szCs w:val="20"/>
                <w:lang w:val="en-CA"/>
              </w:rPr>
              <w:t>Date</w:t>
            </w:r>
          </w:p>
        </w:tc>
        <w:tc>
          <w:tcPr>
            <w:tcW w:w="4110" w:type="dxa"/>
            <w:shd w:val="clear" w:color="auto" w:fill="DBE5F1"/>
          </w:tcPr>
          <w:p w:rsidR="004302D0" w:rsidRPr="004302D0" w:rsidRDefault="004302D0" w:rsidP="004302D0">
            <w:pPr>
              <w:tabs>
                <w:tab w:val="left" w:pos="-720"/>
              </w:tabs>
              <w:spacing w:after="0" w:line="240" w:lineRule="auto"/>
              <w:rPr>
                <w:rFonts w:ascii="Arial" w:eastAsia="Times New Roman" w:hAnsi="Arial" w:cs="Times New Roman"/>
                <w:sz w:val="20"/>
                <w:szCs w:val="20"/>
                <w:lang w:val="en-CA"/>
              </w:rPr>
            </w:pPr>
            <w:r w:rsidRPr="004302D0">
              <w:rPr>
                <w:rFonts w:ascii="Arial" w:eastAsia="Times New Roman" w:hAnsi="Arial" w:cs="Times New Roman"/>
                <w:sz w:val="20"/>
                <w:szCs w:val="20"/>
                <w:lang w:val="en-CA"/>
              </w:rPr>
              <w:t>Comments</w:t>
            </w:r>
          </w:p>
        </w:tc>
      </w:tr>
      <w:tr w:rsidR="004302D0" w:rsidRPr="004302D0" w:rsidTr="003E4A96">
        <w:trPr>
          <w:cantSplit/>
          <w:jc w:val="center"/>
        </w:trPr>
        <w:tc>
          <w:tcPr>
            <w:tcW w:w="961" w:type="dxa"/>
          </w:tcPr>
          <w:p w:rsidR="004302D0" w:rsidRPr="004302D0" w:rsidRDefault="004302D0" w:rsidP="004302D0">
            <w:pPr>
              <w:tabs>
                <w:tab w:val="left" w:pos="-720"/>
              </w:tabs>
              <w:spacing w:after="0" w:line="240" w:lineRule="auto"/>
              <w:ind w:left="-59"/>
              <w:rPr>
                <w:rFonts w:ascii="Arial" w:eastAsia="Times New Roman" w:hAnsi="Arial" w:cs="Times New Roman"/>
                <w:sz w:val="20"/>
                <w:szCs w:val="20"/>
                <w:lang w:val="en-CA"/>
              </w:rPr>
            </w:pPr>
            <w:r w:rsidRPr="004302D0">
              <w:rPr>
                <w:rFonts w:ascii="Arial" w:eastAsia="Times New Roman" w:hAnsi="Arial" w:cs="Times New Roman"/>
                <w:sz w:val="20"/>
                <w:szCs w:val="20"/>
                <w:lang w:val="en-CA"/>
              </w:rPr>
              <w:t>1.0</w:t>
            </w:r>
          </w:p>
        </w:tc>
        <w:tc>
          <w:tcPr>
            <w:tcW w:w="2070" w:type="dxa"/>
          </w:tcPr>
          <w:p w:rsidR="004302D0" w:rsidRPr="004302D0" w:rsidRDefault="004302D0" w:rsidP="004302D0">
            <w:pPr>
              <w:tabs>
                <w:tab w:val="left" w:pos="-720"/>
              </w:tabs>
              <w:spacing w:after="0" w:line="240" w:lineRule="auto"/>
              <w:rPr>
                <w:rFonts w:ascii="Arial" w:eastAsia="Times New Roman" w:hAnsi="Arial" w:cs="Times New Roman"/>
                <w:sz w:val="20"/>
                <w:szCs w:val="20"/>
                <w:lang w:val="en-CA"/>
              </w:rPr>
            </w:pPr>
            <w:r>
              <w:rPr>
                <w:rFonts w:ascii="Arial" w:eastAsia="Times New Roman" w:hAnsi="Arial" w:cs="Times New Roman"/>
                <w:sz w:val="20"/>
                <w:szCs w:val="20"/>
                <w:lang w:val="en-CA"/>
              </w:rPr>
              <w:t>Santhosh</w:t>
            </w:r>
          </w:p>
        </w:tc>
        <w:tc>
          <w:tcPr>
            <w:tcW w:w="1530" w:type="dxa"/>
          </w:tcPr>
          <w:p w:rsidR="004302D0" w:rsidRPr="004302D0" w:rsidRDefault="004302D0" w:rsidP="004302D0">
            <w:pPr>
              <w:tabs>
                <w:tab w:val="left" w:pos="-720"/>
              </w:tabs>
              <w:spacing w:after="0" w:line="240" w:lineRule="auto"/>
              <w:rPr>
                <w:rFonts w:ascii="Arial" w:eastAsia="Times New Roman" w:hAnsi="Arial" w:cs="Times New Roman"/>
                <w:sz w:val="20"/>
                <w:szCs w:val="20"/>
                <w:lang w:val="en-CA"/>
              </w:rPr>
            </w:pPr>
            <w:r>
              <w:rPr>
                <w:rFonts w:ascii="Arial" w:eastAsia="Times New Roman" w:hAnsi="Arial" w:cs="Times New Roman"/>
                <w:sz w:val="20"/>
                <w:szCs w:val="20"/>
                <w:lang w:val="en-CA"/>
              </w:rPr>
              <w:t>3/18/2018</w:t>
            </w:r>
          </w:p>
        </w:tc>
        <w:tc>
          <w:tcPr>
            <w:tcW w:w="4110" w:type="dxa"/>
          </w:tcPr>
          <w:p w:rsidR="004302D0" w:rsidRPr="004302D0" w:rsidRDefault="004302D0" w:rsidP="004302D0">
            <w:pPr>
              <w:tabs>
                <w:tab w:val="left" w:pos="-720"/>
              </w:tabs>
              <w:spacing w:after="0" w:line="240" w:lineRule="auto"/>
              <w:rPr>
                <w:rFonts w:ascii="Arial" w:eastAsia="Times New Roman" w:hAnsi="Arial" w:cs="Times New Roman"/>
                <w:sz w:val="20"/>
                <w:szCs w:val="20"/>
                <w:lang w:val="en-CA"/>
              </w:rPr>
            </w:pPr>
            <w:r w:rsidRPr="004302D0">
              <w:rPr>
                <w:rFonts w:ascii="Arial" w:eastAsia="Times New Roman" w:hAnsi="Arial" w:cs="Times New Roman"/>
                <w:sz w:val="20"/>
                <w:szCs w:val="20"/>
                <w:lang w:val="en-CA"/>
              </w:rPr>
              <w:t>First draft</w:t>
            </w:r>
          </w:p>
        </w:tc>
      </w:tr>
      <w:tr w:rsidR="004302D0" w:rsidRPr="004302D0" w:rsidTr="003E4A96">
        <w:trPr>
          <w:cantSplit/>
          <w:jc w:val="center"/>
        </w:trPr>
        <w:tc>
          <w:tcPr>
            <w:tcW w:w="961" w:type="dxa"/>
          </w:tcPr>
          <w:p w:rsidR="004302D0" w:rsidRPr="004302D0" w:rsidRDefault="004302D0" w:rsidP="004302D0">
            <w:pPr>
              <w:tabs>
                <w:tab w:val="left" w:pos="-720"/>
              </w:tabs>
              <w:spacing w:after="0" w:line="240" w:lineRule="auto"/>
              <w:ind w:left="-59"/>
              <w:rPr>
                <w:rFonts w:ascii="Arial" w:eastAsia="Times New Roman" w:hAnsi="Arial" w:cs="Times New Roman"/>
                <w:sz w:val="20"/>
                <w:szCs w:val="20"/>
                <w:lang w:val="en-CA"/>
              </w:rPr>
            </w:pPr>
          </w:p>
        </w:tc>
        <w:tc>
          <w:tcPr>
            <w:tcW w:w="2070" w:type="dxa"/>
          </w:tcPr>
          <w:p w:rsidR="004302D0" w:rsidRPr="004302D0" w:rsidRDefault="004302D0" w:rsidP="004302D0">
            <w:pPr>
              <w:tabs>
                <w:tab w:val="left" w:pos="-720"/>
              </w:tabs>
              <w:spacing w:after="0" w:line="240" w:lineRule="auto"/>
              <w:rPr>
                <w:rFonts w:ascii="Arial" w:eastAsia="Times New Roman" w:hAnsi="Arial" w:cs="Times New Roman"/>
                <w:sz w:val="20"/>
                <w:szCs w:val="20"/>
                <w:lang w:val="en-CA"/>
              </w:rPr>
            </w:pPr>
          </w:p>
        </w:tc>
        <w:tc>
          <w:tcPr>
            <w:tcW w:w="1530" w:type="dxa"/>
          </w:tcPr>
          <w:p w:rsidR="004302D0" w:rsidRPr="004302D0" w:rsidRDefault="004302D0" w:rsidP="004302D0">
            <w:pPr>
              <w:tabs>
                <w:tab w:val="left" w:pos="-720"/>
              </w:tabs>
              <w:spacing w:after="0" w:line="240" w:lineRule="auto"/>
              <w:rPr>
                <w:rFonts w:ascii="Arial" w:eastAsia="Times New Roman" w:hAnsi="Arial" w:cs="Times New Roman"/>
                <w:sz w:val="20"/>
                <w:szCs w:val="20"/>
                <w:lang w:val="en-CA"/>
              </w:rPr>
            </w:pPr>
          </w:p>
        </w:tc>
        <w:tc>
          <w:tcPr>
            <w:tcW w:w="4110" w:type="dxa"/>
          </w:tcPr>
          <w:p w:rsidR="004302D0" w:rsidRPr="004302D0" w:rsidRDefault="004302D0" w:rsidP="004302D0">
            <w:pPr>
              <w:tabs>
                <w:tab w:val="left" w:pos="-720"/>
              </w:tabs>
              <w:spacing w:after="0" w:line="240" w:lineRule="auto"/>
              <w:rPr>
                <w:rFonts w:ascii="Arial" w:eastAsia="Times New Roman" w:hAnsi="Arial" w:cs="Times New Roman"/>
                <w:sz w:val="20"/>
                <w:szCs w:val="20"/>
                <w:lang w:val="en-CA"/>
              </w:rPr>
            </w:pPr>
          </w:p>
        </w:tc>
      </w:tr>
      <w:tr w:rsidR="004302D0" w:rsidRPr="004302D0" w:rsidTr="003E4A96">
        <w:trPr>
          <w:cantSplit/>
          <w:jc w:val="center"/>
          <w:ins w:id="5" w:author="johann.abraham" w:date="2009-05-01T15:29:00Z"/>
        </w:trPr>
        <w:tc>
          <w:tcPr>
            <w:tcW w:w="961" w:type="dxa"/>
          </w:tcPr>
          <w:p w:rsidR="004302D0" w:rsidRPr="004302D0" w:rsidRDefault="004302D0" w:rsidP="004302D0">
            <w:pPr>
              <w:tabs>
                <w:tab w:val="left" w:pos="-720"/>
              </w:tabs>
              <w:spacing w:after="0" w:line="240" w:lineRule="auto"/>
              <w:ind w:left="-59"/>
              <w:rPr>
                <w:ins w:id="6" w:author="johann.abraham" w:date="2009-05-01T15:29:00Z"/>
                <w:rFonts w:ascii="Arial" w:eastAsia="Times New Roman" w:hAnsi="Arial" w:cs="Times New Roman"/>
                <w:sz w:val="20"/>
                <w:szCs w:val="20"/>
                <w:lang w:val="en-CA"/>
              </w:rPr>
            </w:pPr>
          </w:p>
        </w:tc>
        <w:tc>
          <w:tcPr>
            <w:tcW w:w="2070" w:type="dxa"/>
          </w:tcPr>
          <w:p w:rsidR="004302D0" w:rsidRPr="004302D0" w:rsidRDefault="004302D0" w:rsidP="004302D0">
            <w:pPr>
              <w:tabs>
                <w:tab w:val="left" w:pos="-720"/>
              </w:tabs>
              <w:spacing w:after="0" w:line="240" w:lineRule="auto"/>
              <w:rPr>
                <w:ins w:id="7" w:author="johann.abraham" w:date="2009-05-01T15:29:00Z"/>
                <w:rFonts w:ascii="Arial" w:eastAsia="Times New Roman" w:hAnsi="Arial" w:cs="Times New Roman"/>
                <w:sz w:val="20"/>
                <w:szCs w:val="20"/>
                <w:lang w:val="en-CA"/>
              </w:rPr>
            </w:pPr>
          </w:p>
        </w:tc>
        <w:tc>
          <w:tcPr>
            <w:tcW w:w="1530" w:type="dxa"/>
          </w:tcPr>
          <w:p w:rsidR="004302D0" w:rsidRPr="004302D0" w:rsidRDefault="004302D0" w:rsidP="004302D0">
            <w:pPr>
              <w:tabs>
                <w:tab w:val="left" w:pos="-720"/>
              </w:tabs>
              <w:spacing w:after="0" w:line="240" w:lineRule="auto"/>
              <w:rPr>
                <w:ins w:id="8" w:author="johann.abraham" w:date="2009-05-01T15:29:00Z"/>
                <w:rFonts w:ascii="Arial" w:eastAsia="Times New Roman" w:hAnsi="Arial" w:cs="Times New Roman"/>
                <w:sz w:val="20"/>
                <w:szCs w:val="20"/>
                <w:lang w:val="en-CA"/>
              </w:rPr>
            </w:pPr>
          </w:p>
        </w:tc>
        <w:tc>
          <w:tcPr>
            <w:tcW w:w="4110" w:type="dxa"/>
          </w:tcPr>
          <w:p w:rsidR="004302D0" w:rsidRPr="004302D0" w:rsidRDefault="004302D0" w:rsidP="004302D0">
            <w:pPr>
              <w:tabs>
                <w:tab w:val="left" w:pos="-720"/>
              </w:tabs>
              <w:spacing w:after="0" w:line="240" w:lineRule="auto"/>
              <w:rPr>
                <w:ins w:id="9" w:author="johann.abraham" w:date="2009-05-01T15:29:00Z"/>
                <w:rFonts w:ascii="Arial" w:eastAsia="Times New Roman" w:hAnsi="Arial" w:cs="Times New Roman"/>
                <w:sz w:val="20"/>
                <w:szCs w:val="20"/>
                <w:lang w:val="en-CA"/>
              </w:rPr>
            </w:pPr>
          </w:p>
        </w:tc>
      </w:tr>
    </w:tbl>
    <w:p w:rsidR="00060505" w:rsidRDefault="004302D0" w:rsidP="00060505">
      <w:pPr>
        <w:pStyle w:val="Numbereditem"/>
        <w:keepNext w:val="0"/>
        <w:spacing w:before="120"/>
        <w:rPr>
          <w:kern w:val="28"/>
        </w:rPr>
      </w:pPr>
      <w:r w:rsidRPr="004302D0">
        <w:br w:type="page"/>
      </w:r>
    </w:p>
    <w:p w:rsidR="00060505" w:rsidRDefault="00060505" w:rsidP="00060505">
      <w:pPr>
        <w:pStyle w:val="TOC1"/>
      </w:pPr>
      <w:bookmarkStart w:id="10" w:name="_Toc406820776"/>
      <w:bookmarkStart w:id="11" w:name="_Toc416254131"/>
      <w:bookmarkStart w:id="12" w:name="_Toc435726745"/>
      <w:bookmarkStart w:id="13" w:name="_Toc435726896"/>
      <w:bookmarkStart w:id="14" w:name="_Toc435741674"/>
      <w:r>
        <w:lastRenderedPageBreak/>
        <w:t>Table of Contents</w:t>
      </w:r>
      <w:bookmarkEnd w:id="10"/>
      <w:bookmarkEnd w:id="11"/>
      <w:bookmarkEnd w:id="12"/>
      <w:bookmarkEnd w:id="13"/>
      <w:bookmarkEnd w:id="14"/>
    </w:p>
    <w:p w:rsidR="00107833" w:rsidRDefault="00060505">
      <w:pPr>
        <w:pStyle w:val="TOC1"/>
        <w:tabs>
          <w:tab w:val="left" w:pos="480"/>
        </w:tabs>
        <w:rPr>
          <w:rFonts w:asciiTheme="minorHAnsi" w:eastAsiaTheme="minorEastAsia" w:hAnsiTheme="minorHAnsi" w:cstheme="minorBidi"/>
          <w:caps w:val="0"/>
          <w:color w:val="auto"/>
          <w:sz w:val="22"/>
          <w:szCs w:val="22"/>
          <w:lang w:val="en-US"/>
        </w:rPr>
      </w:pPr>
      <w:r>
        <w:fldChar w:fldCharType="begin"/>
      </w:r>
      <w:r>
        <w:instrText xml:space="preserve"> TOC \o "1-3" </w:instrText>
      </w:r>
      <w:r>
        <w:fldChar w:fldCharType="separate"/>
      </w:r>
      <w:r w:rsidR="00107833">
        <w:t>1</w:t>
      </w:r>
      <w:r w:rsidR="00107833">
        <w:rPr>
          <w:rFonts w:asciiTheme="minorHAnsi" w:eastAsiaTheme="minorEastAsia" w:hAnsiTheme="minorHAnsi" w:cstheme="minorBidi"/>
          <w:caps w:val="0"/>
          <w:color w:val="auto"/>
          <w:sz w:val="22"/>
          <w:szCs w:val="22"/>
          <w:lang w:val="en-US"/>
        </w:rPr>
        <w:tab/>
      </w:r>
      <w:r w:rsidR="00107833">
        <w:t>Introduction</w:t>
      </w:r>
      <w:r w:rsidR="00107833">
        <w:tab/>
      </w:r>
      <w:r w:rsidR="00107833">
        <w:fldChar w:fldCharType="begin"/>
      </w:r>
      <w:r w:rsidR="00107833">
        <w:instrText xml:space="preserve"> PAGEREF _Toc509125633 \h </w:instrText>
      </w:r>
      <w:r w:rsidR="00107833">
        <w:fldChar w:fldCharType="separate"/>
      </w:r>
      <w:r w:rsidR="00107833">
        <w:t>3</w:t>
      </w:r>
      <w:r w:rsidR="00107833">
        <w:fldChar w:fldCharType="end"/>
      </w:r>
    </w:p>
    <w:p w:rsidR="00107833" w:rsidRDefault="00107833">
      <w:pPr>
        <w:pStyle w:val="TOC2"/>
        <w:tabs>
          <w:tab w:val="left" w:pos="660"/>
        </w:tabs>
        <w:rPr>
          <w:rFonts w:asciiTheme="minorHAnsi" w:eastAsiaTheme="minorEastAsia" w:hAnsiTheme="minorHAnsi" w:cstheme="minorBidi"/>
          <w:b w:val="0"/>
          <w:color w:val="auto"/>
          <w:sz w:val="22"/>
          <w:szCs w:val="22"/>
          <w:lang w:val="en-US"/>
        </w:rPr>
      </w:pPr>
      <w:r>
        <w:t>1.1</w:t>
      </w:r>
      <w:r>
        <w:rPr>
          <w:rFonts w:asciiTheme="minorHAnsi" w:eastAsiaTheme="minorEastAsia" w:hAnsiTheme="minorHAnsi" w:cstheme="minorBidi"/>
          <w:b w:val="0"/>
          <w:color w:val="auto"/>
          <w:sz w:val="22"/>
          <w:szCs w:val="22"/>
          <w:lang w:val="en-US"/>
        </w:rPr>
        <w:tab/>
      </w:r>
      <w:r>
        <w:t>Purpose</w:t>
      </w:r>
      <w:r>
        <w:tab/>
      </w:r>
      <w:r>
        <w:fldChar w:fldCharType="begin"/>
      </w:r>
      <w:r>
        <w:instrText xml:space="preserve"> PAGEREF _Toc509125634 \h </w:instrText>
      </w:r>
      <w:r>
        <w:fldChar w:fldCharType="separate"/>
      </w:r>
      <w:r>
        <w:t>3</w:t>
      </w:r>
      <w:r>
        <w:fldChar w:fldCharType="end"/>
      </w:r>
    </w:p>
    <w:p w:rsidR="00107833" w:rsidRDefault="00107833">
      <w:pPr>
        <w:pStyle w:val="TOC2"/>
        <w:tabs>
          <w:tab w:val="left" w:pos="660"/>
        </w:tabs>
        <w:rPr>
          <w:rFonts w:asciiTheme="minorHAnsi" w:eastAsiaTheme="minorEastAsia" w:hAnsiTheme="minorHAnsi" w:cstheme="minorBidi"/>
          <w:b w:val="0"/>
          <w:color w:val="auto"/>
          <w:sz w:val="22"/>
          <w:szCs w:val="22"/>
          <w:lang w:val="en-US"/>
        </w:rPr>
      </w:pPr>
      <w:r>
        <w:t>1.2</w:t>
      </w:r>
      <w:r>
        <w:rPr>
          <w:rFonts w:asciiTheme="minorHAnsi" w:eastAsiaTheme="minorEastAsia" w:hAnsiTheme="minorHAnsi" w:cstheme="minorBidi"/>
          <w:b w:val="0"/>
          <w:color w:val="auto"/>
          <w:sz w:val="22"/>
          <w:szCs w:val="22"/>
          <w:lang w:val="en-US"/>
        </w:rPr>
        <w:tab/>
      </w:r>
      <w:r>
        <w:t>Scope</w:t>
      </w:r>
      <w:r>
        <w:tab/>
      </w:r>
      <w:r>
        <w:fldChar w:fldCharType="begin"/>
      </w:r>
      <w:r>
        <w:instrText xml:space="preserve"> PAGEREF _Toc509125635 \h </w:instrText>
      </w:r>
      <w:r>
        <w:fldChar w:fldCharType="separate"/>
      </w:r>
      <w:r>
        <w:t>3</w:t>
      </w:r>
      <w:r>
        <w:fldChar w:fldCharType="end"/>
      </w:r>
    </w:p>
    <w:p w:rsidR="00107833" w:rsidRDefault="00107833">
      <w:pPr>
        <w:pStyle w:val="TOC2"/>
        <w:tabs>
          <w:tab w:val="left" w:pos="660"/>
        </w:tabs>
        <w:rPr>
          <w:rFonts w:asciiTheme="minorHAnsi" w:eastAsiaTheme="minorEastAsia" w:hAnsiTheme="minorHAnsi" w:cstheme="minorBidi"/>
          <w:b w:val="0"/>
          <w:color w:val="auto"/>
          <w:sz w:val="22"/>
          <w:szCs w:val="22"/>
          <w:lang w:val="en-US"/>
        </w:rPr>
      </w:pPr>
      <w:r>
        <w:t>1.3</w:t>
      </w:r>
      <w:r>
        <w:rPr>
          <w:rFonts w:asciiTheme="minorHAnsi" w:eastAsiaTheme="minorEastAsia" w:hAnsiTheme="minorHAnsi" w:cstheme="minorBidi"/>
          <w:b w:val="0"/>
          <w:color w:val="auto"/>
          <w:sz w:val="22"/>
          <w:szCs w:val="22"/>
          <w:lang w:val="en-US"/>
        </w:rPr>
        <w:tab/>
      </w:r>
      <w:r>
        <w:t>Application</w:t>
      </w:r>
      <w:r>
        <w:tab/>
      </w:r>
      <w:r>
        <w:fldChar w:fldCharType="begin"/>
      </w:r>
      <w:r>
        <w:instrText xml:space="preserve"> PAGEREF _Toc509125636 \h </w:instrText>
      </w:r>
      <w:r>
        <w:fldChar w:fldCharType="separate"/>
      </w:r>
      <w:r>
        <w:t>3</w:t>
      </w:r>
      <w:r>
        <w:fldChar w:fldCharType="end"/>
      </w:r>
    </w:p>
    <w:p w:rsidR="00107833" w:rsidRDefault="00107833">
      <w:pPr>
        <w:pStyle w:val="TOC1"/>
        <w:tabs>
          <w:tab w:val="left" w:pos="480"/>
        </w:tabs>
        <w:rPr>
          <w:rFonts w:asciiTheme="minorHAnsi" w:eastAsiaTheme="minorEastAsia" w:hAnsiTheme="minorHAnsi" w:cstheme="minorBidi"/>
          <w:caps w:val="0"/>
          <w:color w:val="auto"/>
          <w:sz w:val="22"/>
          <w:szCs w:val="22"/>
          <w:lang w:val="en-US"/>
        </w:rPr>
      </w:pPr>
      <w:r>
        <w:t>2</w:t>
      </w:r>
      <w:r>
        <w:rPr>
          <w:rFonts w:asciiTheme="minorHAnsi" w:eastAsiaTheme="minorEastAsia" w:hAnsiTheme="minorHAnsi" w:cstheme="minorBidi"/>
          <w:caps w:val="0"/>
          <w:color w:val="auto"/>
          <w:sz w:val="22"/>
          <w:szCs w:val="22"/>
          <w:lang w:val="en-US"/>
        </w:rPr>
        <w:tab/>
      </w:r>
      <w:r>
        <w:t>Rules and Recommendations</w:t>
      </w:r>
      <w:r>
        <w:tab/>
      </w:r>
      <w:r>
        <w:fldChar w:fldCharType="begin"/>
      </w:r>
      <w:r>
        <w:instrText xml:space="preserve"> PAGEREF _Toc509125637 \h </w:instrText>
      </w:r>
      <w:r>
        <w:fldChar w:fldCharType="separate"/>
      </w:r>
      <w:r>
        <w:t>4</w:t>
      </w:r>
      <w:r>
        <w:fldChar w:fldCharType="end"/>
      </w:r>
    </w:p>
    <w:p w:rsidR="00107833" w:rsidRDefault="00107833">
      <w:pPr>
        <w:pStyle w:val="TOC2"/>
        <w:tabs>
          <w:tab w:val="left" w:pos="660"/>
        </w:tabs>
        <w:rPr>
          <w:rFonts w:asciiTheme="minorHAnsi" w:eastAsiaTheme="minorEastAsia" w:hAnsiTheme="minorHAnsi" w:cstheme="minorBidi"/>
          <w:b w:val="0"/>
          <w:color w:val="auto"/>
          <w:sz w:val="22"/>
          <w:szCs w:val="22"/>
          <w:lang w:val="en-US"/>
        </w:rPr>
      </w:pPr>
      <w:r>
        <w:t>2.1</w:t>
      </w:r>
      <w:r>
        <w:rPr>
          <w:rFonts w:asciiTheme="minorHAnsi" w:eastAsiaTheme="minorEastAsia" w:hAnsiTheme="minorHAnsi" w:cstheme="minorBidi"/>
          <w:b w:val="0"/>
          <w:color w:val="auto"/>
          <w:sz w:val="22"/>
          <w:szCs w:val="22"/>
          <w:lang w:val="en-US"/>
        </w:rPr>
        <w:tab/>
      </w:r>
      <w:r>
        <w:t>General</w:t>
      </w:r>
      <w:r>
        <w:tab/>
      </w:r>
      <w:r>
        <w:fldChar w:fldCharType="begin"/>
      </w:r>
      <w:r>
        <w:instrText xml:space="preserve"> PAGEREF _Toc509125638 \h </w:instrText>
      </w:r>
      <w:r>
        <w:fldChar w:fldCharType="separate"/>
      </w:r>
      <w:r>
        <w:t>4</w:t>
      </w:r>
      <w:r>
        <w:fldChar w:fldCharType="end"/>
      </w:r>
    </w:p>
    <w:p w:rsidR="00107833" w:rsidRDefault="00107833">
      <w:pPr>
        <w:pStyle w:val="TOC3"/>
        <w:tabs>
          <w:tab w:val="left" w:pos="1100"/>
        </w:tabs>
        <w:rPr>
          <w:rFonts w:asciiTheme="minorHAnsi" w:eastAsiaTheme="minorEastAsia" w:hAnsiTheme="minorHAnsi" w:cstheme="minorBidi"/>
          <w:b w:val="0"/>
          <w:color w:val="auto"/>
          <w:sz w:val="22"/>
          <w:szCs w:val="22"/>
          <w:lang w:val="en-US"/>
        </w:rPr>
      </w:pPr>
      <w:r>
        <w:t>2.1.1</w:t>
      </w:r>
      <w:r>
        <w:rPr>
          <w:rFonts w:asciiTheme="minorHAnsi" w:eastAsiaTheme="minorEastAsia" w:hAnsiTheme="minorHAnsi" w:cstheme="minorBidi"/>
          <w:b w:val="0"/>
          <w:color w:val="auto"/>
          <w:sz w:val="22"/>
          <w:szCs w:val="22"/>
          <w:lang w:val="en-US"/>
        </w:rPr>
        <w:tab/>
      </w:r>
      <w:r>
        <w:t>Rules:</w:t>
      </w:r>
      <w:r>
        <w:tab/>
      </w:r>
      <w:r>
        <w:fldChar w:fldCharType="begin"/>
      </w:r>
      <w:r>
        <w:instrText xml:space="preserve"> PAGEREF _Toc509125639 \h </w:instrText>
      </w:r>
      <w:r>
        <w:fldChar w:fldCharType="separate"/>
      </w:r>
      <w:r>
        <w:t>4</w:t>
      </w:r>
      <w:r>
        <w:fldChar w:fldCharType="end"/>
      </w:r>
    </w:p>
    <w:p w:rsidR="00107833" w:rsidRDefault="00107833">
      <w:pPr>
        <w:pStyle w:val="TOC3"/>
        <w:tabs>
          <w:tab w:val="left" w:pos="1100"/>
        </w:tabs>
        <w:rPr>
          <w:rFonts w:asciiTheme="minorHAnsi" w:eastAsiaTheme="minorEastAsia" w:hAnsiTheme="minorHAnsi" w:cstheme="minorBidi"/>
          <w:b w:val="0"/>
          <w:color w:val="auto"/>
          <w:sz w:val="22"/>
          <w:szCs w:val="22"/>
          <w:lang w:val="en-US"/>
        </w:rPr>
      </w:pPr>
      <w:r>
        <w:t>2.1.2</w:t>
      </w:r>
      <w:r>
        <w:rPr>
          <w:rFonts w:asciiTheme="minorHAnsi" w:eastAsiaTheme="minorEastAsia" w:hAnsiTheme="minorHAnsi" w:cstheme="minorBidi"/>
          <w:b w:val="0"/>
          <w:color w:val="auto"/>
          <w:sz w:val="22"/>
          <w:szCs w:val="22"/>
          <w:lang w:val="en-US"/>
        </w:rPr>
        <w:tab/>
      </w:r>
      <w:r>
        <w:t>Recommendations:</w:t>
      </w:r>
      <w:r>
        <w:tab/>
      </w:r>
      <w:r>
        <w:fldChar w:fldCharType="begin"/>
      </w:r>
      <w:r>
        <w:instrText xml:space="preserve"> PAGEREF _Toc509125640 \h </w:instrText>
      </w:r>
      <w:r>
        <w:fldChar w:fldCharType="separate"/>
      </w:r>
      <w:r>
        <w:t>4</w:t>
      </w:r>
      <w:r>
        <w:fldChar w:fldCharType="end"/>
      </w:r>
    </w:p>
    <w:p w:rsidR="00107833" w:rsidRDefault="00107833">
      <w:pPr>
        <w:pStyle w:val="TOC2"/>
        <w:tabs>
          <w:tab w:val="left" w:pos="660"/>
        </w:tabs>
        <w:rPr>
          <w:rFonts w:asciiTheme="minorHAnsi" w:eastAsiaTheme="minorEastAsia" w:hAnsiTheme="minorHAnsi" w:cstheme="minorBidi"/>
          <w:b w:val="0"/>
          <w:color w:val="auto"/>
          <w:sz w:val="22"/>
          <w:szCs w:val="22"/>
          <w:lang w:val="en-US"/>
        </w:rPr>
      </w:pPr>
      <w:r>
        <w:t>2.2</w:t>
      </w:r>
      <w:r>
        <w:rPr>
          <w:rFonts w:asciiTheme="minorHAnsi" w:eastAsiaTheme="minorEastAsia" w:hAnsiTheme="minorHAnsi" w:cstheme="minorBidi"/>
          <w:b w:val="0"/>
          <w:color w:val="auto"/>
          <w:sz w:val="22"/>
          <w:szCs w:val="22"/>
          <w:lang w:val="en-US"/>
        </w:rPr>
        <w:tab/>
      </w:r>
      <w:r>
        <w:t>Coding Style</w:t>
      </w:r>
      <w:r>
        <w:tab/>
      </w:r>
      <w:r>
        <w:fldChar w:fldCharType="begin"/>
      </w:r>
      <w:r>
        <w:instrText xml:space="preserve"> PAGEREF _Toc509125641 \h </w:instrText>
      </w:r>
      <w:r>
        <w:fldChar w:fldCharType="separate"/>
      </w:r>
      <w:r>
        <w:t>4</w:t>
      </w:r>
      <w:r>
        <w:fldChar w:fldCharType="end"/>
      </w:r>
    </w:p>
    <w:p w:rsidR="00107833" w:rsidRDefault="00107833">
      <w:pPr>
        <w:pStyle w:val="TOC3"/>
        <w:tabs>
          <w:tab w:val="left" w:pos="1100"/>
        </w:tabs>
        <w:rPr>
          <w:rFonts w:asciiTheme="minorHAnsi" w:eastAsiaTheme="minorEastAsia" w:hAnsiTheme="minorHAnsi" w:cstheme="minorBidi"/>
          <w:b w:val="0"/>
          <w:color w:val="auto"/>
          <w:sz w:val="22"/>
          <w:szCs w:val="22"/>
          <w:lang w:val="en-US"/>
        </w:rPr>
      </w:pPr>
      <w:r>
        <w:t>2.2.1</w:t>
      </w:r>
      <w:r>
        <w:rPr>
          <w:rFonts w:asciiTheme="minorHAnsi" w:eastAsiaTheme="minorEastAsia" w:hAnsiTheme="minorHAnsi" w:cstheme="minorBidi"/>
          <w:b w:val="0"/>
          <w:color w:val="auto"/>
          <w:sz w:val="22"/>
          <w:szCs w:val="22"/>
          <w:lang w:val="en-US"/>
        </w:rPr>
        <w:tab/>
      </w:r>
      <w:r>
        <w:t>Rules:</w:t>
      </w:r>
      <w:r>
        <w:tab/>
      </w:r>
      <w:r>
        <w:fldChar w:fldCharType="begin"/>
      </w:r>
      <w:r>
        <w:instrText xml:space="preserve"> PAGEREF _Toc509125642 \h </w:instrText>
      </w:r>
      <w:r>
        <w:fldChar w:fldCharType="separate"/>
      </w:r>
      <w:r>
        <w:t>4</w:t>
      </w:r>
      <w:r>
        <w:fldChar w:fldCharType="end"/>
      </w:r>
    </w:p>
    <w:p w:rsidR="00107833" w:rsidRDefault="00107833">
      <w:pPr>
        <w:pStyle w:val="TOC3"/>
        <w:tabs>
          <w:tab w:val="left" w:pos="1100"/>
        </w:tabs>
        <w:rPr>
          <w:rFonts w:asciiTheme="minorHAnsi" w:eastAsiaTheme="minorEastAsia" w:hAnsiTheme="minorHAnsi" w:cstheme="minorBidi"/>
          <w:b w:val="0"/>
          <w:color w:val="auto"/>
          <w:sz w:val="22"/>
          <w:szCs w:val="22"/>
          <w:lang w:val="en-US"/>
        </w:rPr>
      </w:pPr>
      <w:r>
        <w:t>2.2.2</w:t>
      </w:r>
      <w:r>
        <w:rPr>
          <w:rFonts w:asciiTheme="minorHAnsi" w:eastAsiaTheme="minorEastAsia" w:hAnsiTheme="minorHAnsi" w:cstheme="minorBidi"/>
          <w:b w:val="0"/>
          <w:color w:val="auto"/>
          <w:sz w:val="22"/>
          <w:szCs w:val="22"/>
          <w:lang w:val="en-US"/>
        </w:rPr>
        <w:tab/>
      </w:r>
      <w:r>
        <w:t>Recommendations:</w:t>
      </w:r>
      <w:r>
        <w:tab/>
      </w:r>
      <w:r>
        <w:fldChar w:fldCharType="begin"/>
      </w:r>
      <w:r>
        <w:instrText xml:space="preserve"> PAGEREF _Toc509125643 \h </w:instrText>
      </w:r>
      <w:r>
        <w:fldChar w:fldCharType="separate"/>
      </w:r>
      <w:r>
        <w:t>5</w:t>
      </w:r>
      <w:r>
        <w:fldChar w:fldCharType="end"/>
      </w:r>
    </w:p>
    <w:p w:rsidR="00107833" w:rsidRDefault="00107833">
      <w:pPr>
        <w:pStyle w:val="TOC2"/>
        <w:tabs>
          <w:tab w:val="left" w:pos="660"/>
        </w:tabs>
        <w:rPr>
          <w:rFonts w:asciiTheme="minorHAnsi" w:eastAsiaTheme="minorEastAsia" w:hAnsiTheme="minorHAnsi" w:cstheme="minorBidi"/>
          <w:b w:val="0"/>
          <w:color w:val="auto"/>
          <w:sz w:val="22"/>
          <w:szCs w:val="22"/>
          <w:lang w:val="en-US"/>
        </w:rPr>
      </w:pPr>
      <w:r>
        <w:t>2.3</w:t>
      </w:r>
      <w:r>
        <w:rPr>
          <w:rFonts w:asciiTheme="minorHAnsi" w:eastAsiaTheme="minorEastAsia" w:hAnsiTheme="minorHAnsi" w:cstheme="minorBidi"/>
          <w:b w:val="0"/>
          <w:color w:val="auto"/>
          <w:sz w:val="22"/>
          <w:szCs w:val="22"/>
          <w:lang w:val="en-US"/>
        </w:rPr>
        <w:tab/>
      </w:r>
      <w:r>
        <w:t>Javadoc Comments</w:t>
      </w:r>
      <w:r>
        <w:tab/>
      </w:r>
      <w:r>
        <w:fldChar w:fldCharType="begin"/>
      </w:r>
      <w:r>
        <w:instrText xml:space="preserve"> PAGEREF _Toc509125644 \h </w:instrText>
      </w:r>
      <w:r>
        <w:fldChar w:fldCharType="separate"/>
      </w:r>
      <w:r>
        <w:t>6</w:t>
      </w:r>
      <w:r>
        <w:fldChar w:fldCharType="end"/>
      </w:r>
    </w:p>
    <w:p w:rsidR="00107833" w:rsidRDefault="00107833">
      <w:pPr>
        <w:pStyle w:val="TOC3"/>
        <w:tabs>
          <w:tab w:val="left" w:pos="1100"/>
        </w:tabs>
        <w:rPr>
          <w:rFonts w:asciiTheme="minorHAnsi" w:eastAsiaTheme="minorEastAsia" w:hAnsiTheme="minorHAnsi" w:cstheme="minorBidi"/>
          <w:b w:val="0"/>
          <w:color w:val="auto"/>
          <w:sz w:val="22"/>
          <w:szCs w:val="22"/>
          <w:lang w:val="en-US"/>
        </w:rPr>
      </w:pPr>
      <w:r>
        <w:t>2.3.1</w:t>
      </w:r>
      <w:r>
        <w:rPr>
          <w:rFonts w:asciiTheme="minorHAnsi" w:eastAsiaTheme="minorEastAsia" w:hAnsiTheme="minorHAnsi" w:cstheme="minorBidi"/>
          <w:b w:val="0"/>
          <w:color w:val="auto"/>
          <w:sz w:val="22"/>
          <w:szCs w:val="22"/>
          <w:lang w:val="en-US"/>
        </w:rPr>
        <w:tab/>
      </w:r>
      <w:r>
        <w:t>Rules:</w:t>
      </w:r>
      <w:r>
        <w:tab/>
      </w:r>
      <w:r>
        <w:fldChar w:fldCharType="begin"/>
      </w:r>
      <w:r>
        <w:instrText xml:space="preserve"> PAGEREF _Toc509125645 \h </w:instrText>
      </w:r>
      <w:r>
        <w:fldChar w:fldCharType="separate"/>
      </w:r>
      <w:r>
        <w:t>6</w:t>
      </w:r>
      <w:r>
        <w:fldChar w:fldCharType="end"/>
      </w:r>
    </w:p>
    <w:p w:rsidR="00107833" w:rsidRDefault="00107833">
      <w:pPr>
        <w:pStyle w:val="TOC3"/>
        <w:tabs>
          <w:tab w:val="left" w:pos="1100"/>
        </w:tabs>
        <w:rPr>
          <w:rFonts w:asciiTheme="minorHAnsi" w:eastAsiaTheme="minorEastAsia" w:hAnsiTheme="minorHAnsi" w:cstheme="minorBidi"/>
          <w:b w:val="0"/>
          <w:color w:val="auto"/>
          <w:sz w:val="22"/>
          <w:szCs w:val="22"/>
          <w:lang w:val="en-US"/>
        </w:rPr>
      </w:pPr>
      <w:r>
        <w:t>2.3.2</w:t>
      </w:r>
      <w:r>
        <w:rPr>
          <w:rFonts w:asciiTheme="minorHAnsi" w:eastAsiaTheme="minorEastAsia" w:hAnsiTheme="minorHAnsi" w:cstheme="minorBidi"/>
          <w:b w:val="0"/>
          <w:color w:val="auto"/>
          <w:sz w:val="22"/>
          <w:szCs w:val="22"/>
          <w:lang w:val="en-US"/>
        </w:rPr>
        <w:tab/>
      </w:r>
      <w:r>
        <w:t>Recommendations:</w:t>
      </w:r>
      <w:r>
        <w:tab/>
      </w:r>
      <w:r>
        <w:fldChar w:fldCharType="begin"/>
      </w:r>
      <w:r>
        <w:instrText xml:space="preserve"> PAGEREF _Toc509125646 \h </w:instrText>
      </w:r>
      <w:r>
        <w:fldChar w:fldCharType="separate"/>
      </w:r>
      <w:r>
        <w:t>6</w:t>
      </w:r>
      <w:r>
        <w:fldChar w:fldCharType="end"/>
      </w:r>
    </w:p>
    <w:p w:rsidR="00107833" w:rsidRDefault="00107833">
      <w:pPr>
        <w:pStyle w:val="TOC2"/>
        <w:tabs>
          <w:tab w:val="left" w:pos="660"/>
        </w:tabs>
        <w:rPr>
          <w:rFonts w:asciiTheme="minorHAnsi" w:eastAsiaTheme="minorEastAsia" w:hAnsiTheme="minorHAnsi" w:cstheme="minorBidi"/>
          <w:b w:val="0"/>
          <w:color w:val="auto"/>
          <w:sz w:val="22"/>
          <w:szCs w:val="22"/>
          <w:lang w:val="en-US"/>
        </w:rPr>
      </w:pPr>
      <w:r>
        <w:t>2.4</w:t>
      </w:r>
      <w:r>
        <w:rPr>
          <w:rFonts w:asciiTheme="minorHAnsi" w:eastAsiaTheme="minorEastAsia" w:hAnsiTheme="minorHAnsi" w:cstheme="minorBidi"/>
          <w:b w:val="0"/>
          <w:color w:val="auto"/>
          <w:sz w:val="22"/>
          <w:szCs w:val="22"/>
          <w:lang w:val="en-US"/>
        </w:rPr>
        <w:tab/>
      </w:r>
      <w:r>
        <w:t>Files</w:t>
      </w:r>
      <w:r>
        <w:tab/>
      </w:r>
      <w:r>
        <w:fldChar w:fldCharType="begin"/>
      </w:r>
      <w:r>
        <w:instrText xml:space="preserve"> PAGEREF _Toc509125647 \h </w:instrText>
      </w:r>
      <w:r>
        <w:fldChar w:fldCharType="separate"/>
      </w:r>
      <w:r>
        <w:t>6</w:t>
      </w:r>
      <w:r>
        <w:fldChar w:fldCharType="end"/>
      </w:r>
    </w:p>
    <w:p w:rsidR="00107833" w:rsidRDefault="00107833">
      <w:pPr>
        <w:pStyle w:val="TOC3"/>
        <w:tabs>
          <w:tab w:val="left" w:pos="1100"/>
        </w:tabs>
        <w:rPr>
          <w:rFonts w:asciiTheme="minorHAnsi" w:eastAsiaTheme="minorEastAsia" w:hAnsiTheme="minorHAnsi" w:cstheme="minorBidi"/>
          <w:b w:val="0"/>
          <w:color w:val="auto"/>
          <w:sz w:val="22"/>
          <w:szCs w:val="22"/>
          <w:lang w:val="en-US"/>
        </w:rPr>
      </w:pPr>
      <w:r w:rsidRPr="00107FBD">
        <w:rPr>
          <w:rFonts w:ascii="Arial Narrow" w:hAnsi="Arial Narrow"/>
        </w:rPr>
        <w:t>2.4.1</w:t>
      </w:r>
      <w:r>
        <w:rPr>
          <w:rFonts w:asciiTheme="minorHAnsi" w:eastAsiaTheme="minorEastAsia" w:hAnsiTheme="minorHAnsi" w:cstheme="minorBidi"/>
          <w:b w:val="0"/>
          <w:color w:val="auto"/>
          <w:sz w:val="22"/>
          <w:szCs w:val="22"/>
          <w:lang w:val="en-US"/>
        </w:rPr>
        <w:tab/>
      </w:r>
      <w:r>
        <w:t>Rules</w:t>
      </w:r>
      <w:r w:rsidRPr="00107FBD">
        <w:rPr>
          <w:rFonts w:ascii="Arial Narrow" w:hAnsi="Arial Narrow"/>
        </w:rPr>
        <w:t>:</w:t>
      </w:r>
      <w:r>
        <w:tab/>
      </w:r>
      <w:r>
        <w:fldChar w:fldCharType="begin"/>
      </w:r>
      <w:r>
        <w:instrText xml:space="preserve"> PAGEREF _Toc509125648 \h </w:instrText>
      </w:r>
      <w:r>
        <w:fldChar w:fldCharType="separate"/>
      </w:r>
      <w:r>
        <w:t>7</w:t>
      </w:r>
      <w:r>
        <w:fldChar w:fldCharType="end"/>
      </w:r>
    </w:p>
    <w:p w:rsidR="00107833" w:rsidRDefault="00107833">
      <w:pPr>
        <w:pStyle w:val="TOC3"/>
        <w:tabs>
          <w:tab w:val="left" w:pos="1100"/>
        </w:tabs>
        <w:rPr>
          <w:rFonts w:asciiTheme="minorHAnsi" w:eastAsiaTheme="minorEastAsia" w:hAnsiTheme="minorHAnsi" w:cstheme="minorBidi"/>
          <w:b w:val="0"/>
          <w:color w:val="auto"/>
          <w:sz w:val="22"/>
          <w:szCs w:val="22"/>
          <w:lang w:val="en-US"/>
        </w:rPr>
      </w:pPr>
      <w:r>
        <w:t>2.4.2</w:t>
      </w:r>
      <w:r>
        <w:rPr>
          <w:rFonts w:asciiTheme="minorHAnsi" w:eastAsiaTheme="minorEastAsia" w:hAnsiTheme="minorHAnsi" w:cstheme="minorBidi"/>
          <w:b w:val="0"/>
          <w:color w:val="auto"/>
          <w:sz w:val="22"/>
          <w:szCs w:val="22"/>
          <w:lang w:val="en-US"/>
        </w:rPr>
        <w:tab/>
      </w:r>
      <w:r>
        <w:t>Recommendations:</w:t>
      </w:r>
      <w:r>
        <w:tab/>
      </w:r>
      <w:r>
        <w:fldChar w:fldCharType="begin"/>
      </w:r>
      <w:r>
        <w:instrText xml:space="preserve"> PAGEREF _Toc509125649 \h </w:instrText>
      </w:r>
      <w:r>
        <w:fldChar w:fldCharType="separate"/>
      </w:r>
      <w:r>
        <w:t>7</w:t>
      </w:r>
      <w:r>
        <w:fldChar w:fldCharType="end"/>
      </w:r>
    </w:p>
    <w:p w:rsidR="00107833" w:rsidRDefault="00107833">
      <w:pPr>
        <w:pStyle w:val="TOC2"/>
        <w:tabs>
          <w:tab w:val="left" w:pos="660"/>
        </w:tabs>
        <w:rPr>
          <w:rFonts w:asciiTheme="minorHAnsi" w:eastAsiaTheme="minorEastAsia" w:hAnsiTheme="minorHAnsi" w:cstheme="minorBidi"/>
          <w:b w:val="0"/>
          <w:color w:val="auto"/>
          <w:sz w:val="22"/>
          <w:szCs w:val="22"/>
          <w:lang w:val="en-US"/>
        </w:rPr>
      </w:pPr>
      <w:r>
        <w:t>2.5</w:t>
      </w:r>
      <w:r>
        <w:rPr>
          <w:rFonts w:asciiTheme="minorHAnsi" w:eastAsiaTheme="minorEastAsia" w:hAnsiTheme="minorHAnsi" w:cstheme="minorBidi"/>
          <w:b w:val="0"/>
          <w:color w:val="auto"/>
          <w:sz w:val="22"/>
          <w:szCs w:val="22"/>
          <w:lang w:val="en-US"/>
        </w:rPr>
        <w:tab/>
      </w:r>
      <w:r>
        <w:t>Naming Conventions</w:t>
      </w:r>
      <w:r>
        <w:tab/>
      </w:r>
      <w:r>
        <w:fldChar w:fldCharType="begin"/>
      </w:r>
      <w:r>
        <w:instrText xml:space="preserve"> PAGEREF _Toc509125650 \h </w:instrText>
      </w:r>
      <w:r>
        <w:fldChar w:fldCharType="separate"/>
      </w:r>
      <w:r>
        <w:t>7</w:t>
      </w:r>
      <w:r>
        <w:fldChar w:fldCharType="end"/>
      </w:r>
    </w:p>
    <w:p w:rsidR="00107833" w:rsidRDefault="00107833">
      <w:pPr>
        <w:pStyle w:val="TOC3"/>
        <w:tabs>
          <w:tab w:val="left" w:pos="1100"/>
        </w:tabs>
        <w:rPr>
          <w:rFonts w:asciiTheme="minorHAnsi" w:eastAsiaTheme="minorEastAsia" w:hAnsiTheme="minorHAnsi" w:cstheme="minorBidi"/>
          <w:b w:val="0"/>
          <w:color w:val="auto"/>
          <w:sz w:val="22"/>
          <w:szCs w:val="22"/>
          <w:lang w:val="en-US"/>
        </w:rPr>
      </w:pPr>
      <w:r>
        <w:t>2.5.1</w:t>
      </w:r>
      <w:r>
        <w:rPr>
          <w:rFonts w:asciiTheme="minorHAnsi" w:eastAsiaTheme="minorEastAsia" w:hAnsiTheme="minorHAnsi" w:cstheme="minorBidi"/>
          <w:b w:val="0"/>
          <w:color w:val="auto"/>
          <w:sz w:val="22"/>
          <w:szCs w:val="22"/>
          <w:lang w:val="en-US"/>
        </w:rPr>
        <w:tab/>
      </w:r>
      <w:r>
        <w:t>Rules:</w:t>
      </w:r>
      <w:r>
        <w:tab/>
      </w:r>
      <w:r>
        <w:fldChar w:fldCharType="begin"/>
      </w:r>
      <w:r>
        <w:instrText xml:space="preserve"> PAGEREF _Toc509125651 \h </w:instrText>
      </w:r>
      <w:r>
        <w:fldChar w:fldCharType="separate"/>
      </w:r>
      <w:r>
        <w:t>7</w:t>
      </w:r>
      <w:r>
        <w:fldChar w:fldCharType="end"/>
      </w:r>
    </w:p>
    <w:p w:rsidR="00107833" w:rsidRDefault="00107833">
      <w:pPr>
        <w:pStyle w:val="TOC3"/>
        <w:tabs>
          <w:tab w:val="left" w:pos="1100"/>
        </w:tabs>
        <w:rPr>
          <w:rFonts w:asciiTheme="minorHAnsi" w:eastAsiaTheme="minorEastAsia" w:hAnsiTheme="minorHAnsi" w:cstheme="minorBidi"/>
          <w:b w:val="0"/>
          <w:color w:val="auto"/>
          <w:sz w:val="22"/>
          <w:szCs w:val="22"/>
          <w:lang w:val="en-US"/>
        </w:rPr>
      </w:pPr>
      <w:r>
        <w:t>2.5.2</w:t>
      </w:r>
      <w:r>
        <w:rPr>
          <w:rFonts w:asciiTheme="minorHAnsi" w:eastAsiaTheme="minorEastAsia" w:hAnsiTheme="minorHAnsi" w:cstheme="minorBidi"/>
          <w:b w:val="0"/>
          <w:color w:val="auto"/>
          <w:sz w:val="22"/>
          <w:szCs w:val="22"/>
          <w:lang w:val="en-US"/>
        </w:rPr>
        <w:tab/>
      </w:r>
      <w:r>
        <w:t>Recommendations:</w:t>
      </w:r>
      <w:r>
        <w:tab/>
      </w:r>
      <w:r>
        <w:fldChar w:fldCharType="begin"/>
      </w:r>
      <w:r>
        <w:instrText xml:space="preserve"> PAGEREF _Toc509125652 \h </w:instrText>
      </w:r>
      <w:r>
        <w:fldChar w:fldCharType="separate"/>
      </w:r>
      <w:r>
        <w:t>8</w:t>
      </w:r>
      <w:r>
        <w:fldChar w:fldCharType="end"/>
      </w:r>
    </w:p>
    <w:p w:rsidR="00107833" w:rsidRDefault="00107833">
      <w:pPr>
        <w:pStyle w:val="TOC2"/>
        <w:tabs>
          <w:tab w:val="left" w:pos="660"/>
        </w:tabs>
        <w:rPr>
          <w:rFonts w:asciiTheme="minorHAnsi" w:eastAsiaTheme="minorEastAsia" w:hAnsiTheme="minorHAnsi" w:cstheme="minorBidi"/>
          <w:b w:val="0"/>
          <w:color w:val="auto"/>
          <w:sz w:val="22"/>
          <w:szCs w:val="22"/>
          <w:lang w:val="en-US"/>
        </w:rPr>
      </w:pPr>
      <w:r>
        <w:t>2.6</w:t>
      </w:r>
      <w:r>
        <w:rPr>
          <w:rFonts w:asciiTheme="minorHAnsi" w:eastAsiaTheme="minorEastAsia" w:hAnsiTheme="minorHAnsi" w:cstheme="minorBidi"/>
          <w:b w:val="0"/>
          <w:color w:val="auto"/>
          <w:sz w:val="22"/>
          <w:szCs w:val="22"/>
          <w:lang w:val="en-US"/>
        </w:rPr>
        <w:tab/>
      </w:r>
      <w:r>
        <w:t>Class Member Access</w:t>
      </w:r>
      <w:r>
        <w:tab/>
      </w:r>
      <w:r>
        <w:fldChar w:fldCharType="begin"/>
      </w:r>
      <w:r>
        <w:instrText xml:space="preserve"> PAGEREF _Toc509125653 \h </w:instrText>
      </w:r>
      <w:r>
        <w:fldChar w:fldCharType="separate"/>
      </w:r>
      <w:r>
        <w:t>8</w:t>
      </w:r>
      <w:r>
        <w:fldChar w:fldCharType="end"/>
      </w:r>
    </w:p>
    <w:p w:rsidR="00107833" w:rsidRDefault="00107833">
      <w:pPr>
        <w:pStyle w:val="TOC3"/>
        <w:tabs>
          <w:tab w:val="left" w:pos="1100"/>
        </w:tabs>
        <w:rPr>
          <w:rFonts w:asciiTheme="minorHAnsi" w:eastAsiaTheme="minorEastAsia" w:hAnsiTheme="minorHAnsi" w:cstheme="minorBidi"/>
          <w:b w:val="0"/>
          <w:color w:val="auto"/>
          <w:sz w:val="22"/>
          <w:szCs w:val="22"/>
          <w:lang w:val="en-US"/>
        </w:rPr>
      </w:pPr>
      <w:r>
        <w:t>2.6.1</w:t>
      </w:r>
      <w:r>
        <w:rPr>
          <w:rFonts w:asciiTheme="minorHAnsi" w:eastAsiaTheme="minorEastAsia" w:hAnsiTheme="minorHAnsi" w:cstheme="minorBidi"/>
          <w:b w:val="0"/>
          <w:color w:val="auto"/>
          <w:sz w:val="22"/>
          <w:szCs w:val="22"/>
          <w:lang w:val="en-US"/>
        </w:rPr>
        <w:tab/>
      </w:r>
      <w:r>
        <w:t>Rules:</w:t>
      </w:r>
      <w:r>
        <w:tab/>
      </w:r>
      <w:r>
        <w:fldChar w:fldCharType="begin"/>
      </w:r>
      <w:r>
        <w:instrText xml:space="preserve"> PAGEREF _Toc509125654 \h </w:instrText>
      </w:r>
      <w:r>
        <w:fldChar w:fldCharType="separate"/>
      </w:r>
      <w:r>
        <w:t>8</w:t>
      </w:r>
      <w:r>
        <w:fldChar w:fldCharType="end"/>
      </w:r>
    </w:p>
    <w:p w:rsidR="00107833" w:rsidRDefault="00107833">
      <w:pPr>
        <w:pStyle w:val="TOC3"/>
        <w:tabs>
          <w:tab w:val="left" w:pos="1100"/>
        </w:tabs>
        <w:rPr>
          <w:rFonts w:asciiTheme="minorHAnsi" w:eastAsiaTheme="minorEastAsia" w:hAnsiTheme="minorHAnsi" w:cstheme="minorBidi"/>
          <w:b w:val="0"/>
          <w:color w:val="auto"/>
          <w:sz w:val="22"/>
          <w:szCs w:val="22"/>
          <w:lang w:val="en-US"/>
        </w:rPr>
      </w:pPr>
      <w:r>
        <w:t>2.6.2</w:t>
      </w:r>
      <w:r>
        <w:rPr>
          <w:rFonts w:asciiTheme="minorHAnsi" w:eastAsiaTheme="minorEastAsia" w:hAnsiTheme="minorHAnsi" w:cstheme="minorBidi"/>
          <w:b w:val="0"/>
          <w:color w:val="auto"/>
          <w:sz w:val="22"/>
          <w:szCs w:val="22"/>
          <w:lang w:val="en-US"/>
        </w:rPr>
        <w:tab/>
      </w:r>
      <w:r>
        <w:t>Recommendations:</w:t>
      </w:r>
      <w:r>
        <w:tab/>
      </w:r>
      <w:r>
        <w:fldChar w:fldCharType="begin"/>
      </w:r>
      <w:r>
        <w:instrText xml:space="preserve"> PAGEREF _Toc509125655 \h </w:instrText>
      </w:r>
      <w:r>
        <w:fldChar w:fldCharType="separate"/>
      </w:r>
      <w:r>
        <w:t>9</w:t>
      </w:r>
      <w:r>
        <w:fldChar w:fldCharType="end"/>
      </w:r>
    </w:p>
    <w:p w:rsidR="00107833" w:rsidRDefault="00107833">
      <w:pPr>
        <w:pStyle w:val="TOC2"/>
        <w:tabs>
          <w:tab w:val="left" w:pos="660"/>
        </w:tabs>
        <w:rPr>
          <w:rFonts w:asciiTheme="minorHAnsi" w:eastAsiaTheme="minorEastAsia" w:hAnsiTheme="minorHAnsi" w:cstheme="minorBidi"/>
          <w:b w:val="0"/>
          <w:color w:val="auto"/>
          <w:sz w:val="22"/>
          <w:szCs w:val="22"/>
          <w:lang w:val="en-US"/>
        </w:rPr>
      </w:pPr>
      <w:r>
        <w:t>2.7</w:t>
      </w:r>
      <w:r>
        <w:rPr>
          <w:rFonts w:asciiTheme="minorHAnsi" w:eastAsiaTheme="minorEastAsia" w:hAnsiTheme="minorHAnsi" w:cstheme="minorBidi"/>
          <w:b w:val="0"/>
          <w:color w:val="auto"/>
          <w:sz w:val="22"/>
          <w:szCs w:val="22"/>
          <w:lang w:val="en-US"/>
        </w:rPr>
        <w:tab/>
      </w:r>
      <w:r>
        <w:t>Class Constructors &amp; Initialization</w:t>
      </w:r>
      <w:r>
        <w:tab/>
      </w:r>
      <w:r>
        <w:fldChar w:fldCharType="begin"/>
      </w:r>
      <w:r>
        <w:instrText xml:space="preserve"> PAGEREF _Toc509125656 \h </w:instrText>
      </w:r>
      <w:r>
        <w:fldChar w:fldCharType="separate"/>
      </w:r>
      <w:r>
        <w:t>10</w:t>
      </w:r>
      <w:r>
        <w:fldChar w:fldCharType="end"/>
      </w:r>
    </w:p>
    <w:p w:rsidR="00107833" w:rsidRDefault="00107833">
      <w:pPr>
        <w:pStyle w:val="TOC3"/>
        <w:tabs>
          <w:tab w:val="left" w:pos="1100"/>
        </w:tabs>
        <w:rPr>
          <w:rFonts w:asciiTheme="minorHAnsi" w:eastAsiaTheme="minorEastAsia" w:hAnsiTheme="minorHAnsi" w:cstheme="minorBidi"/>
          <w:b w:val="0"/>
          <w:color w:val="auto"/>
          <w:sz w:val="22"/>
          <w:szCs w:val="22"/>
          <w:lang w:val="en-US"/>
        </w:rPr>
      </w:pPr>
      <w:r>
        <w:t>2.7.1</w:t>
      </w:r>
      <w:r>
        <w:rPr>
          <w:rFonts w:asciiTheme="minorHAnsi" w:eastAsiaTheme="minorEastAsia" w:hAnsiTheme="minorHAnsi" w:cstheme="minorBidi"/>
          <w:b w:val="0"/>
          <w:color w:val="auto"/>
          <w:sz w:val="22"/>
          <w:szCs w:val="22"/>
          <w:lang w:val="en-US"/>
        </w:rPr>
        <w:tab/>
      </w:r>
      <w:r>
        <w:t>Rules:</w:t>
      </w:r>
      <w:r>
        <w:tab/>
      </w:r>
      <w:r>
        <w:fldChar w:fldCharType="begin"/>
      </w:r>
      <w:r>
        <w:instrText xml:space="preserve"> PAGEREF _Toc509125657 \h </w:instrText>
      </w:r>
      <w:r>
        <w:fldChar w:fldCharType="separate"/>
      </w:r>
      <w:r>
        <w:t>10</w:t>
      </w:r>
      <w:r>
        <w:fldChar w:fldCharType="end"/>
      </w:r>
    </w:p>
    <w:p w:rsidR="00107833" w:rsidRDefault="00107833">
      <w:pPr>
        <w:pStyle w:val="TOC3"/>
        <w:tabs>
          <w:tab w:val="left" w:pos="1100"/>
        </w:tabs>
        <w:rPr>
          <w:rFonts w:asciiTheme="minorHAnsi" w:eastAsiaTheme="minorEastAsia" w:hAnsiTheme="minorHAnsi" w:cstheme="minorBidi"/>
          <w:b w:val="0"/>
          <w:color w:val="auto"/>
          <w:sz w:val="22"/>
          <w:szCs w:val="22"/>
          <w:lang w:val="en-US"/>
        </w:rPr>
      </w:pPr>
      <w:r>
        <w:t>2.7.3</w:t>
      </w:r>
      <w:r>
        <w:rPr>
          <w:rFonts w:asciiTheme="minorHAnsi" w:eastAsiaTheme="minorEastAsia" w:hAnsiTheme="minorHAnsi" w:cstheme="minorBidi"/>
          <w:b w:val="0"/>
          <w:color w:val="auto"/>
          <w:sz w:val="22"/>
          <w:szCs w:val="22"/>
          <w:lang w:val="en-US"/>
        </w:rPr>
        <w:tab/>
      </w:r>
      <w:r>
        <w:t>Recommendations:</w:t>
      </w:r>
      <w:r>
        <w:tab/>
      </w:r>
      <w:r>
        <w:fldChar w:fldCharType="begin"/>
      </w:r>
      <w:r>
        <w:instrText xml:space="preserve"> PAGEREF _Toc509125659 \h </w:instrText>
      </w:r>
      <w:r>
        <w:fldChar w:fldCharType="separate"/>
      </w:r>
      <w:r>
        <w:t>10</w:t>
      </w:r>
      <w:r>
        <w:fldChar w:fldCharType="end"/>
      </w:r>
    </w:p>
    <w:p w:rsidR="00107833" w:rsidRDefault="00107833">
      <w:pPr>
        <w:pStyle w:val="TOC2"/>
        <w:tabs>
          <w:tab w:val="left" w:pos="660"/>
        </w:tabs>
        <w:rPr>
          <w:rFonts w:asciiTheme="minorHAnsi" w:eastAsiaTheme="minorEastAsia" w:hAnsiTheme="minorHAnsi" w:cstheme="minorBidi"/>
          <w:b w:val="0"/>
          <w:color w:val="auto"/>
          <w:sz w:val="22"/>
          <w:szCs w:val="22"/>
          <w:lang w:val="en-US"/>
        </w:rPr>
      </w:pPr>
      <w:r>
        <w:t>2.8</w:t>
      </w:r>
      <w:r>
        <w:rPr>
          <w:rFonts w:asciiTheme="minorHAnsi" w:eastAsiaTheme="minorEastAsia" w:hAnsiTheme="minorHAnsi" w:cstheme="minorBidi"/>
          <w:b w:val="0"/>
          <w:color w:val="auto"/>
          <w:sz w:val="22"/>
          <w:szCs w:val="22"/>
          <w:lang w:val="en-US"/>
        </w:rPr>
        <w:tab/>
      </w:r>
      <w:r>
        <w:t>Variables and Types</w:t>
      </w:r>
      <w:r>
        <w:tab/>
      </w:r>
      <w:r>
        <w:fldChar w:fldCharType="begin"/>
      </w:r>
      <w:r>
        <w:instrText xml:space="preserve"> PAGEREF _Toc509125660 \h </w:instrText>
      </w:r>
      <w:r>
        <w:fldChar w:fldCharType="separate"/>
      </w:r>
      <w:r>
        <w:t>10</w:t>
      </w:r>
      <w:r>
        <w:fldChar w:fldCharType="end"/>
      </w:r>
    </w:p>
    <w:p w:rsidR="00107833" w:rsidRDefault="00107833">
      <w:pPr>
        <w:pStyle w:val="TOC3"/>
        <w:tabs>
          <w:tab w:val="left" w:pos="1100"/>
        </w:tabs>
        <w:rPr>
          <w:rFonts w:asciiTheme="minorHAnsi" w:eastAsiaTheme="minorEastAsia" w:hAnsiTheme="minorHAnsi" w:cstheme="minorBidi"/>
          <w:b w:val="0"/>
          <w:color w:val="auto"/>
          <w:sz w:val="22"/>
          <w:szCs w:val="22"/>
          <w:lang w:val="en-US"/>
        </w:rPr>
      </w:pPr>
      <w:r>
        <w:t>2.8.1</w:t>
      </w:r>
      <w:r>
        <w:rPr>
          <w:rFonts w:asciiTheme="minorHAnsi" w:eastAsiaTheme="minorEastAsia" w:hAnsiTheme="minorHAnsi" w:cstheme="minorBidi"/>
          <w:b w:val="0"/>
          <w:color w:val="auto"/>
          <w:sz w:val="22"/>
          <w:szCs w:val="22"/>
          <w:lang w:val="en-US"/>
        </w:rPr>
        <w:tab/>
      </w:r>
      <w:r>
        <w:t>Rules:</w:t>
      </w:r>
      <w:r>
        <w:tab/>
      </w:r>
      <w:r>
        <w:fldChar w:fldCharType="begin"/>
      </w:r>
      <w:r>
        <w:instrText xml:space="preserve"> PAGEREF _Toc509125661 \h </w:instrText>
      </w:r>
      <w:r>
        <w:fldChar w:fldCharType="separate"/>
      </w:r>
      <w:r>
        <w:t>10</w:t>
      </w:r>
      <w:r>
        <w:fldChar w:fldCharType="end"/>
      </w:r>
    </w:p>
    <w:p w:rsidR="00107833" w:rsidRDefault="00107833">
      <w:pPr>
        <w:pStyle w:val="TOC2"/>
        <w:tabs>
          <w:tab w:val="left" w:pos="660"/>
        </w:tabs>
        <w:rPr>
          <w:rFonts w:asciiTheme="minorHAnsi" w:eastAsiaTheme="minorEastAsia" w:hAnsiTheme="minorHAnsi" w:cstheme="minorBidi"/>
          <w:b w:val="0"/>
          <w:color w:val="auto"/>
          <w:sz w:val="22"/>
          <w:szCs w:val="22"/>
          <w:lang w:val="en-US"/>
        </w:rPr>
      </w:pPr>
      <w:r>
        <w:t>2.9</w:t>
      </w:r>
      <w:r>
        <w:rPr>
          <w:rFonts w:asciiTheme="minorHAnsi" w:eastAsiaTheme="minorEastAsia" w:hAnsiTheme="minorHAnsi" w:cstheme="minorBidi"/>
          <w:b w:val="0"/>
          <w:color w:val="auto"/>
          <w:sz w:val="22"/>
          <w:szCs w:val="22"/>
          <w:lang w:val="en-US"/>
        </w:rPr>
        <w:tab/>
      </w:r>
      <w:r>
        <w:t>Flow Control Statements</w:t>
      </w:r>
      <w:r>
        <w:tab/>
      </w:r>
      <w:r>
        <w:fldChar w:fldCharType="begin"/>
      </w:r>
      <w:r>
        <w:instrText xml:space="preserve"> PAGEREF _Toc509125662 \h </w:instrText>
      </w:r>
      <w:r>
        <w:fldChar w:fldCharType="separate"/>
      </w:r>
      <w:r>
        <w:t>11</w:t>
      </w:r>
      <w:r>
        <w:fldChar w:fldCharType="end"/>
      </w:r>
    </w:p>
    <w:p w:rsidR="00107833" w:rsidRDefault="00107833">
      <w:pPr>
        <w:pStyle w:val="TOC3"/>
        <w:tabs>
          <w:tab w:val="left" w:pos="1100"/>
        </w:tabs>
        <w:rPr>
          <w:rFonts w:asciiTheme="minorHAnsi" w:eastAsiaTheme="minorEastAsia" w:hAnsiTheme="minorHAnsi" w:cstheme="minorBidi"/>
          <w:b w:val="0"/>
          <w:color w:val="auto"/>
          <w:sz w:val="22"/>
          <w:szCs w:val="22"/>
          <w:lang w:val="en-US"/>
        </w:rPr>
      </w:pPr>
      <w:r>
        <w:t>2.9.1</w:t>
      </w:r>
      <w:r>
        <w:rPr>
          <w:rFonts w:asciiTheme="minorHAnsi" w:eastAsiaTheme="minorEastAsia" w:hAnsiTheme="minorHAnsi" w:cstheme="minorBidi"/>
          <w:b w:val="0"/>
          <w:color w:val="auto"/>
          <w:sz w:val="22"/>
          <w:szCs w:val="22"/>
          <w:lang w:val="en-US"/>
        </w:rPr>
        <w:tab/>
      </w:r>
      <w:r>
        <w:t>Rules:</w:t>
      </w:r>
      <w:r>
        <w:tab/>
      </w:r>
      <w:r>
        <w:fldChar w:fldCharType="begin"/>
      </w:r>
      <w:r>
        <w:instrText xml:space="preserve"> PAGEREF _Toc509125663 \h </w:instrText>
      </w:r>
      <w:r>
        <w:fldChar w:fldCharType="separate"/>
      </w:r>
      <w:r>
        <w:t>11</w:t>
      </w:r>
      <w:r>
        <w:fldChar w:fldCharType="end"/>
      </w:r>
    </w:p>
    <w:p w:rsidR="00107833" w:rsidRDefault="00107833">
      <w:pPr>
        <w:pStyle w:val="TOC3"/>
        <w:tabs>
          <w:tab w:val="left" w:pos="1100"/>
        </w:tabs>
        <w:rPr>
          <w:rFonts w:asciiTheme="minorHAnsi" w:eastAsiaTheme="minorEastAsia" w:hAnsiTheme="minorHAnsi" w:cstheme="minorBidi"/>
          <w:b w:val="0"/>
          <w:color w:val="auto"/>
          <w:sz w:val="22"/>
          <w:szCs w:val="22"/>
          <w:lang w:val="en-US"/>
        </w:rPr>
      </w:pPr>
      <w:r>
        <w:t>2.9.2</w:t>
      </w:r>
      <w:r>
        <w:rPr>
          <w:rFonts w:asciiTheme="minorHAnsi" w:eastAsiaTheme="minorEastAsia" w:hAnsiTheme="minorHAnsi" w:cstheme="minorBidi"/>
          <w:b w:val="0"/>
          <w:color w:val="auto"/>
          <w:sz w:val="22"/>
          <w:szCs w:val="22"/>
          <w:lang w:val="en-US"/>
        </w:rPr>
        <w:tab/>
      </w:r>
      <w:r>
        <w:t>Recommendations:</w:t>
      </w:r>
      <w:r>
        <w:tab/>
      </w:r>
      <w:r>
        <w:fldChar w:fldCharType="begin"/>
      </w:r>
      <w:r>
        <w:instrText xml:space="preserve"> PAGEREF _Toc509125664 \h </w:instrText>
      </w:r>
      <w:r>
        <w:fldChar w:fldCharType="separate"/>
      </w:r>
      <w:r>
        <w:t>13</w:t>
      </w:r>
      <w:r>
        <w:fldChar w:fldCharType="end"/>
      </w:r>
    </w:p>
    <w:p w:rsidR="00107833" w:rsidRDefault="00107833">
      <w:pPr>
        <w:pStyle w:val="TOC2"/>
        <w:tabs>
          <w:tab w:val="left" w:pos="880"/>
        </w:tabs>
        <w:rPr>
          <w:rFonts w:asciiTheme="minorHAnsi" w:eastAsiaTheme="minorEastAsia" w:hAnsiTheme="minorHAnsi" w:cstheme="minorBidi"/>
          <w:b w:val="0"/>
          <w:color w:val="auto"/>
          <w:sz w:val="22"/>
          <w:szCs w:val="22"/>
          <w:lang w:val="en-US"/>
        </w:rPr>
      </w:pPr>
      <w:r>
        <w:t>2.10</w:t>
      </w:r>
      <w:r>
        <w:rPr>
          <w:rFonts w:asciiTheme="minorHAnsi" w:eastAsiaTheme="minorEastAsia" w:hAnsiTheme="minorHAnsi" w:cstheme="minorBidi"/>
          <w:b w:val="0"/>
          <w:color w:val="auto"/>
          <w:sz w:val="22"/>
          <w:szCs w:val="22"/>
          <w:lang w:val="en-US"/>
        </w:rPr>
        <w:tab/>
      </w:r>
      <w:r>
        <w:t>Comments</w:t>
      </w:r>
      <w:r>
        <w:tab/>
      </w:r>
      <w:r>
        <w:fldChar w:fldCharType="begin"/>
      </w:r>
      <w:r>
        <w:instrText xml:space="preserve"> PAGEREF _Toc509125665 \h </w:instrText>
      </w:r>
      <w:r>
        <w:fldChar w:fldCharType="separate"/>
      </w:r>
      <w:r>
        <w:t>14</w:t>
      </w:r>
      <w:r>
        <w:fldChar w:fldCharType="end"/>
      </w:r>
    </w:p>
    <w:p w:rsidR="00107833" w:rsidRDefault="00107833">
      <w:pPr>
        <w:pStyle w:val="TOC3"/>
        <w:tabs>
          <w:tab w:val="left" w:pos="1100"/>
        </w:tabs>
        <w:rPr>
          <w:rFonts w:asciiTheme="minorHAnsi" w:eastAsiaTheme="minorEastAsia" w:hAnsiTheme="minorHAnsi" w:cstheme="minorBidi"/>
          <w:b w:val="0"/>
          <w:color w:val="auto"/>
          <w:sz w:val="22"/>
          <w:szCs w:val="22"/>
          <w:lang w:val="en-US"/>
        </w:rPr>
      </w:pPr>
      <w:r>
        <w:t>2.10.1</w:t>
      </w:r>
      <w:r>
        <w:rPr>
          <w:rFonts w:asciiTheme="minorHAnsi" w:eastAsiaTheme="minorEastAsia" w:hAnsiTheme="minorHAnsi" w:cstheme="minorBidi"/>
          <w:b w:val="0"/>
          <w:color w:val="auto"/>
          <w:sz w:val="22"/>
          <w:szCs w:val="22"/>
          <w:lang w:val="en-US"/>
        </w:rPr>
        <w:tab/>
      </w:r>
      <w:r>
        <w:t>Recommendations:</w:t>
      </w:r>
      <w:r>
        <w:tab/>
      </w:r>
      <w:r>
        <w:fldChar w:fldCharType="begin"/>
      </w:r>
      <w:r>
        <w:instrText xml:space="preserve"> PAGEREF _Toc509125666 \h </w:instrText>
      </w:r>
      <w:r>
        <w:fldChar w:fldCharType="separate"/>
      </w:r>
      <w:r>
        <w:t>14</w:t>
      </w:r>
      <w:r>
        <w:fldChar w:fldCharType="end"/>
      </w:r>
    </w:p>
    <w:p w:rsidR="00107833" w:rsidRDefault="00107833">
      <w:pPr>
        <w:pStyle w:val="TOC2"/>
        <w:tabs>
          <w:tab w:val="left" w:pos="880"/>
        </w:tabs>
        <w:rPr>
          <w:rFonts w:asciiTheme="minorHAnsi" w:eastAsiaTheme="minorEastAsia" w:hAnsiTheme="minorHAnsi" w:cstheme="minorBidi"/>
          <w:b w:val="0"/>
          <w:color w:val="auto"/>
          <w:sz w:val="22"/>
          <w:szCs w:val="22"/>
          <w:lang w:val="en-US"/>
        </w:rPr>
      </w:pPr>
      <w:r w:rsidRPr="00107FBD">
        <w:t>2.11</w:t>
      </w:r>
      <w:r>
        <w:rPr>
          <w:rFonts w:asciiTheme="minorHAnsi" w:eastAsiaTheme="minorEastAsia" w:hAnsiTheme="minorHAnsi" w:cstheme="minorBidi"/>
          <w:b w:val="0"/>
          <w:color w:val="auto"/>
          <w:sz w:val="22"/>
          <w:szCs w:val="22"/>
          <w:lang w:val="en-US"/>
        </w:rPr>
        <w:tab/>
      </w:r>
      <w:r w:rsidRPr="00107FBD">
        <w:rPr>
          <w:rFonts w:cs="Arial"/>
        </w:rPr>
        <w:t>Exception-Handling</w:t>
      </w:r>
      <w:r>
        <w:tab/>
      </w:r>
      <w:r>
        <w:fldChar w:fldCharType="begin"/>
      </w:r>
      <w:r>
        <w:instrText xml:space="preserve"> PAGEREF _Toc509125667 \h </w:instrText>
      </w:r>
      <w:r>
        <w:fldChar w:fldCharType="separate"/>
      </w:r>
      <w:r>
        <w:t>15</w:t>
      </w:r>
      <w:r>
        <w:fldChar w:fldCharType="end"/>
      </w:r>
    </w:p>
    <w:p w:rsidR="00107833" w:rsidRDefault="00107833">
      <w:pPr>
        <w:pStyle w:val="TOC3"/>
        <w:tabs>
          <w:tab w:val="left" w:pos="1100"/>
        </w:tabs>
        <w:rPr>
          <w:rFonts w:asciiTheme="minorHAnsi" w:eastAsiaTheme="minorEastAsia" w:hAnsiTheme="minorHAnsi" w:cstheme="minorBidi"/>
          <w:b w:val="0"/>
          <w:color w:val="auto"/>
          <w:sz w:val="22"/>
          <w:szCs w:val="22"/>
          <w:lang w:val="en-US"/>
        </w:rPr>
      </w:pPr>
      <w:r>
        <w:t>2.11.1</w:t>
      </w:r>
      <w:r>
        <w:rPr>
          <w:rFonts w:asciiTheme="minorHAnsi" w:eastAsiaTheme="minorEastAsia" w:hAnsiTheme="minorHAnsi" w:cstheme="minorBidi"/>
          <w:b w:val="0"/>
          <w:color w:val="auto"/>
          <w:sz w:val="22"/>
          <w:szCs w:val="22"/>
          <w:lang w:val="en-US"/>
        </w:rPr>
        <w:tab/>
      </w:r>
      <w:r>
        <w:t>Rules:</w:t>
      </w:r>
      <w:r>
        <w:tab/>
      </w:r>
      <w:r>
        <w:fldChar w:fldCharType="begin"/>
      </w:r>
      <w:r>
        <w:instrText xml:space="preserve"> PAGEREF _Toc509125668 \h </w:instrText>
      </w:r>
      <w:r>
        <w:fldChar w:fldCharType="separate"/>
      </w:r>
      <w:r>
        <w:t>15</w:t>
      </w:r>
      <w:r>
        <w:fldChar w:fldCharType="end"/>
      </w:r>
    </w:p>
    <w:p w:rsidR="00107833" w:rsidRDefault="00107833">
      <w:pPr>
        <w:pStyle w:val="TOC1"/>
        <w:tabs>
          <w:tab w:val="left" w:pos="480"/>
        </w:tabs>
        <w:rPr>
          <w:rFonts w:asciiTheme="minorHAnsi" w:eastAsiaTheme="minorEastAsia" w:hAnsiTheme="minorHAnsi" w:cstheme="minorBidi"/>
          <w:caps w:val="0"/>
          <w:color w:val="auto"/>
          <w:sz w:val="22"/>
          <w:szCs w:val="22"/>
          <w:lang w:val="en-US"/>
        </w:rPr>
      </w:pPr>
      <w:r w:rsidRPr="00107FBD">
        <w:rPr>
          <w:lang w:val="en-US"/>
        </w:rPr>
        <w:t>3</w:t>
      </w:r>
      <w:r>
        <w:rPr>
          <w:rFonts w:asciiTheme="minorHAnsi" w:eastAsiaTheme="minorEastAsia" w:hAnsiTheme="minorHAnsi" w:cstheme="minorBidi"/>
          <w:caps w:val="0"/>
          <w:color w:val="auto"/>
          <w:sz w:val="22"/>
          <w:szCs w:val="22"/>
          <w:lang w:val="en-US"/>
        </w:rPr>
        <w:tab/>
      </w:r>
      <w:r w:rsidRPr="00107FBD">
        <w:rPr>
          <w:lang w:val="en-US"/>
        </w:rPr>
        <w:t>Glossary</w:t>
      </w:r>
      <w:r>
        <w:tab/>
      </w:r>
      <w:r>
        <w:fldChar w:fldCharType="begin"/>
      </w:r>
      <w:r>
        <w:instrText xml:space="preserve"> PAGEREF _Toc509125669 \h </w:instrText>
      </w:r>
      <w:r>
        <w:fldChar w:fldCharType="separate"/>
      </w:r>
      <w:r>
        <w:t>18</w:t>
      </w:r>
      <w:r>
        <w:fldChar w:fldCharType="end"/>
      </w:r>
    </w:p>
    <w:p w:rsidR="00060505" w:rsidRDefault="00060505" w:rsidP="00060505">
      <w:r>
        <w:fldChar w:fldCharType="end"/>
      </w:r>
      <w:bookmarkStart w:id="15" w:name="_Toc406820777"/>
      <w:bookmarkStart w:id="16" w:name="_Toc416254132"/>
      <w:bookmarkStart w:id="17" w:name="_Toc435726746"/>
      <w:bookmarkStart w:id="18" w:name="_Toc435726897"/>
      <w:bookmarkStart w:id="19" w:name="_Toc435741675"/>
    </w:p>
    <w:p w:rsidR="00060505" w:rsidRDefault="00060505" w:rsidP="00060505">
      <w:pPr>
        <w:pStyle w:val="Heading1"/>
      </w:pPr>
      <w:bookmarkStart w:id="20" w:name="_Toc509125633"/>
      <w:r>
        <w:lastRenderedPageBreak/>
        <w:t>Introduction</w:t>
      </w:r>
      <w:bookmarkEnd w:id="15"/>
      <w:bookmarkEnd w:id="16"/>
      <w:bookmarkEnd w:id="17"/>
      <w:bookmarkEnd w:id="18"/>
      <w:bookmarkEnd w:id="19"/>
      <w:bookmarkEnd w:id="20"/>
    </w:p>
    <w:p w:rsidR="00060505" w:rsidRDefault="00060505" w:rsidP="00060505">
      <w:pPr>
        <w:pStyle w:val="Heading2"/>
      </w:pPr>
      <w:bookmarkStart w:id="21" w:name="_Toc370281060"/>
      <w:bookmarkStart w:id="22" w:name="_Toc370524467"/>
      <w:bookmarkStart w:id="23" w:name="_Toc370524491"/>
      <w:bookmarkStart w:id="24" w:name="_Toc406559460"/>
      <w:bookmarkStart w:id="25" w:name="_Toc406820778"/>
      <w:bookmarkStart w:id="26" w:name="_Toc416254133"/>
      <w:bookmarkStart w:id="27" w:name="_Toc435726747"/>
      <w:bookmarkStart w:id="28" w:name="_Toc435726898"/>
      <w:bookmarkStart w:id="29" w:name="_Toc435741676"/>
      <w:bookmarkStart w:id="30" w:name="_Toc509125634"/>
      <w:r>
        <w:t>Purpose</w:t>
      </w:r>
      <w:bookmarkEnd w:id="21"/>
      <w:bookmarkEnd w:id="22"/>
      <w:bookmarkEnd w:id="23"/>
      <w:bookmarkEnd w:id="24"/>
      <w:bookmarkEnd w:id="25"/>
      <w:bookmarkEnd w:id="26"/>
      <w:bookmarkEnd w:id="27"/>
      <w:bookmarkEnd w:id="28"/>
      <w:bookmarkEnd w:id="29"/>
      <w:bookmarkEnd w:id="30"/>
    </w:p>
    <w:p w:rsidR="00060505" w:rsidRDefault="00060505" w:rsidP="00060505">
      <w:pPr>
        <w:pStyle w:val="BodyText2"/>
      </w:pPr>
      <w:r>
        <w:t xml:space="preserve">This document describes the Java coding standard to be adhered to when writing software at </w:t>
      </w:r>
      <w:r w:rsidR="00E12995">
        <w:t>Pass Entertainment</w:t>
      </w:r>
      <w:r>
        <w:t>.</w:t>
      </w:r>
    </w:p>
    <w:p w:rsidR="00060505" w:rsidRDefault="00060505" w:rsidP="00060505">
      <w:pPr>
        <w:pStyle w:val="Heading2"/>
      </w:pPr>
      <w:bookmarkStart w:id="31" w:name="_Toc370281061"/>
      <w:bookmarkStart w:id="32" w:name="_Toc370524468"/>
      <w:bookmarkStart w:id="33" w:name="_Toc370524492"/>
      <w:bookmarkStart w:id="34" w:name="_Toc406559461"/>
      <w:bookmarkStart w:id="35" w:name="_Toc406820779"/>
      <w:bookmarkStart w:id="36" w:name="_Toc416254134"/>
      <w:bookmarkStart w:id="37" w:name="_Toc435726748"/>
      <w:bookmarkStart w:id="38" w:name="_Toc435726899"/>
      <w:bookmarkStart w:id="39" w:name="_Toc435741677"/>
      <w:bookmarkStart w:id="40" w:name="_Toc509125635"/>
      <w:r>
        <w:t>Scope</w:t>
      </w:r>
      <w:bookmarkEnd w:id="31"/>
      <w:bookmarkEnd w:id="32"/>
      <w:bookmarkEnd w:id="33"/>
      <w:bookmarkEnd w:id="34"/>
      <w:bookmarkEnd w:id="35"/>
      <w:bookmarkEnd w:id="36"/>
      <w:bookmarkEnd w:id="37"/>
      <w:bookmarkEnd w:id="38"/>
      <w:bookmarkEnd w:id="39"/>
      <w:bookmarkEnd w:id="40"/>
    </w:p>
    <w:p w:rsidR="00060505" w:rsidRDefault="00060505" w:rsidP="00060505">
      <w:pPr>
        <w:pStyle w:val="BodyText2"/>
      </w:pPr>
      <w:r>
        <w:t xml:space="preserve">This document is intended to be used by </w:t>
      </w:r>
      <w:r w:rsidR="00E12995">
        <w:t>Pass Entertainment</w:t>
      </w:r>
      <w:r>
        <w:t xml:space="preserve"> software developers.</w:t>
      </w:r>
    </w:p>
    <w:p w:rsidR="00060505" w:rsidRDefault="00060505" w:rsidP="00060505">
      <w:pPr>
        <w:pStyle w:val="Heading2"/>
      </w:pPr>
      <w:bookmarkStart w:id="41" w:name="_Toc370281062"/>
      <w:bookmarkStart w:id="42" w:name="_Toc370524469"/>
      <w:bookmarkStart w:id="43" w:name="_Toc370524493"/>
      <w:bookmarkStart w:id="44" w:name="_Toc406559462"/>
      <w:bookmarkStart w:id="45" w:name="_Toc406820780"/>
      <w:bookmarkStart w:id="46" w:name="_Toc416254135"/>
      <w:bookmarkStart w:id="47" w:name="_Toc435726749"/>
      <w:bookmarkStart w:id="48" w:name="_Toc435726900"/>
      <w:bookmarkStart w:id="49" w:name="_Toc435741678"/>
      <w:bookmarkStart w:id="50" w:name="_Toc509125636"/>
      <w:r>
        <w:t>Application</w:t>
      </w:r>
      <w:bookmarkEnd w:id="41"/>
      <w:bookmarkEnd w:id="42"/>
      <w:bookmarkEnd w:id="43"/>
      <w:bookmarkEnd w:id="44"/>
      <w:bookmarkEnd w:id="45"/>
      <w:bookmarkEnd w:id="46"/>
      <w:bookmarkEnd w:id="47"/>
      <w:bookmarkEnd w:id="48"/>
      <w:bookmarkEnd w:id="49"/>
      <w:bookmarkEnd w:id="50"/>
    </w:p>
    <w:p w:rsidR="00060505" w:rsidRDefault="00060505" w:rsidP="00060505">
      <w:r>
        <w:t>In a team development environment, programmers often need to maintain code developed by other programmers. When a wide variety of coding styles exist in that environment, maintenance usually takes longer and is more defect-prone. Coding to a standard style creates an end product that is easier to read and maintain. Following an agreed-upon set of rules when programming also allows tools and utilities to be built that gather information about the source code.</w:t>
      </w:r>
    </w:p>
    <w:p w:rsidR="00060505" w:rsidRDefault="00060505" w:rsidP="00060505">
      <w:r>
        <w:t>If the rules and recommendations are followed, the result source code should be easy to maintain, have a style consistent with that produced by other developers on the project, and be free of practices that are error-prone.</w:t>
      </w:r>
    </w:p>
    <w:p w:rsidR="00060505" w:rsidRDefault="00060505" w:rsidP="00060505"/>
    <w:p w:rsidR="00060505" w:rsidRDefault="00060505" w:rsidP="00060505">
      <w:r>
        <w:t>The following is a list of some of the positive and negative impacts of using a set of coding standards:</w:t>
      </w:r>
    </w:p>
    <w:tbl>
      <w:tblPr>
        <w:tblW w:w="0" w:type="auto"/>
        <w:tblInd w:w="558" w:type="dxa"/>
        <w:tblLayout w:type="fixed"/>
        <w:tblLook w:val="0000" w:firstRow="0" w:lastRow="0" w:firstColumn="0" w:lastColumn="0" w:noHBand="0" w:noVBand="0"/>
      </w:tblPr>
      <w:tblGrid>
        <w:gridCol w:w="2378"/>
        <w:gridCol w:w="5920"/>
      </w:tblGrid>
      <w:tr w:rsidR="00060505" w:rsidTr="003E4A96">
        <w:trPr>
          <w:cantSplit/>
        </w:trPr>
        <w:tc>
          <w:tcPr>
            <w:tcW w:w="2378" w:type="dxa"/>
            <w:shd w:val="pct5" w:color="auto" w:fill="FFFFFF"/>
          </w:tcPr>
          <w:p w:rsidR="00060505" w:rsidRDefault="00060505" w:rsidP="003E4A96">
            <w:r>
              <w:rPr>
                <w:b/>
              </w:rPr>
              <w:t>Consistency</w:t>
            </w:r>
            <w:r>
              <w:t>:</w:t>
            </w:r>
          </w:p>
        </w:tc>
        <w:tc>
          <w:tcPr>
            <w:tcW w:w="5920" w:type="dxa"/>
          </w:tcPr>
          <w:p w:rsidR="00060505" w:rsidRDefault="00060505" w:rsidP="003E4A96">
            <w:r>
              <w:t>The team of developers can share a common view when reading, inspecting, and maintaining code.</w:t>
            </w:r>
          </w:p>
          <w:p w:rsidR="00060505" w:rsidRDefault="00060505" w:rsidP="003E4A96"/>
          <w:p w:rsidR="00060505" w:rsidRDefault="00060505" w:rsidP="003E4A96"/>
        </w:tc>
      </w:tr>
      <w:tr w:rsidR="00060505" w:rsidTr="003E4A96">
        <w:trPr>
          <w:cantSplit/>
        </w:trPr>
        <w:tc>
          <w:tcPr>
            <w:tcW w:w="2378" w:type="dxa"/>
            <w:shd w:val="pct5" w:color="auto" w:fill="FFFFFF"/>
          </w:tcPr>
          <w:p w:rsidR="00060505" w:rsidRDefault="00060505" w:rsidP="003E4A96">
            <w:r>
              <w:rPr>
                <w:b/>
              </w:rPr>
              <w:t>Reduce errors</w:t>
            </w:r>
            <w:r>
              <w:t>:</w:t>
            </w:r>
          </w:p>
        </w:tc>
        <w:tc>
          <w:tcPr>
            <w:tcW w:w="5920" w:type="dxa"/>
          </w:tcPr>
          <w:p w:rsidR="00060505" w:rsidRDefault="00060505" w:rsidP="003E4A96">
            <w:r>
              <w:t>The coding standards restrict the use of error-prone language features, and formatting.</w:t>
            </w:r>
          </w:p>
          <w:p w:rsidR="00060505" w:rsidRDefault="00060505" w:rsidP="003E4A96"/>
          <w:p w:rsidR="00060505" w:rsidRDefault="00060505" w:rsidP="003E4A96"/>
        </w:tc>
      </w:tr>
      <w:tr w:rsidR="00060505" w:rsidTr="003E4A96">
        <w:trPr>
          <w:cantSplit/>
        </w:trPr>
        <w:tc>
          <w:tcPr>
            <w:tcW w:w="2378" w:type="dxa"/>
            <w:shd w:val="pct5" w:color="auto" w:fill="FFFFFF"/>
          </w:tcPr>
          <w:p w:rsidR="00060505" w:rsidRDefault="00060505" w:rsidP="003E4A96">
            <w:r>
              <w:rPr>
                <w:b/>
              </w:rPr>
              <w:t>Training</w:t>
            </w:r>
            <w:r>
              <w:t>:</w:t>
            </w:r>
          </w:p>
        </w:tc>
        <w:tc>
          <w:tcPr>
            <w:tcW w:w="5920" w:type="dxa"/>
          </w:tcPr>
          <w:p w:rsidR="00060505" w:rsidRDefault="00060505" w:rsidP="003E4A96">
            <w:r>
              <w:t>Writing good code takes experience. If all existing code meets a minimal standard, new programmers are provided with good examples to start from.</w:t>
            </w:r>
          </w:p>
          <w:p w:rsidR="00060505" w:rsidRDefault="00060505" w:rsidP="003E4A96"/>
          <w:p w:rsidR="00060505" w:rsidRDefault="00060505" w:rsidP="003E4A96"/>
        </w:tc>
      </w:tr>
      <w:tr w:rsidR="00060505" w:rsidTr="003E4A96">
        <w:trPr>
          <w:cantSplit/>
        </w:trPr>
        <w:tc>
          <w:tcPr>
            <w:tcW w:w="2378" w:type="dxa"/>
            <w:shd w:val="pct5" w:color="auto" w:fill="FFFFFF"/>
          </w:tcPr>
          <w:p w:rsidR="00060505" w:rsidRDefault="00060505" w:rsidP="003E4A96">
            <w:r>
              <w:rPr>
                <w:b/>
              </w:rPr>
              <w:t>Freedom</w:t>
            </w:r>
            <w:r>
              <w:t>:</w:t>
            </w:r>
          </w:p>
        </w:tc>
        <w:tc>
          <w:tcPr>
            <w:tcW w:w="5920" w:type="dxa"/>
          </w:tcPr>
          <w:p w:rsidR="00060505" w:rsidRDefault="00060505" w:rsidP="003E4A96">
            <w:r>
              <w:t>Developer implementation freedom is reduced.</w:t>
            </w:r>
          </w:p>
        </w:tc>
      </w:tr>
    </w:tbl>
    <w:p w:rsidR="00060505" w:rsidRDefault="00060505" w:rsidP="00060505">
      <w:pPr>
        <w:pStyle w:val="Heading1"/>
      </w:pPr>
      <w:bookmarkStart w:id="51" w:name="_Toc406820781"/>
      <w:bookmarkStart w:id="52" w:name="_Toc416254136"/>
      <w:bookmarkStart w:id="53" w:name="_Toc435726750"/>
      <w:bookmarkStart w:id="54" w:name="_Toc435726901"/>
      <w:bookmarkStart w:id="55" w:name="_Toc435741679"/>
      <w:bookmarkStart w:id="56" w:name="_Toc509125637"/>
      <w:r w:rsidRPr="00160B95">
        <w:lastRenderedPageBreak/>
        <w:t>Rules</w:t>
      </w:r>
      <w:r>
        <w:t xml:space="preserve"> and </w:t>
      </w:r>
      <w:r w:rsidRPr="00160B95">
        <w:t>Recommendations</w:t>
      </w:r>
      <w:bookmarkEnd w:id="51"/>
      <w:bookmarkEnd w:id="52"/>
      <w:bookmarkEnd w:id="53"/>
      <w:bookmarkEnd w:id="54"/>
      <w:bookmarkEnd w:id="55"/>
      <w:bookmarkEnd w:id="56"/>
    </w:p>
    <w:p w:rsidR="00060505" w:rsidRDefault="00060505" w:rsidP="00060505">
      <w:pPr>
        <w:pStyle w:val="Heading2"/>
      </w:pPr>
      <w:bookmarkStart w:id="57" w:name="_Toc406820782"/>
      <w:bookmarkStart w:id="58" w:name="_Toc416254137"/>
      <w:bookmarkStart w:id="59" w:name="_Toc435726751"/>
      <w:bookmarkStart w:id="60" w:name="_Toc435726902"/>
      <w:bookmarkStart w:id="61" w:name="_Toc435741680"/>
      <w:bookmarkStart w:id="62" w:name="_Toc509125638"/>
      <w:r>
        <w:t>General</w:t>
      </w:r>
      <w:bookmarkEnd w:id="57"/>
      <w:bookmarkEnd w:id="58"/>
      <w:bookmarkEnd w:id="59"/>
      <w:bookmarkEnd w:id="60"/>
      <w:bookmarkEnd w:id="61"/>
      <w:bookmarkEnd w:id="62"/>
    </w:p>
    <w:p w:rsidR="00060505" w:rsidRDefault="00060505" w:rsidP="00060505">
      <w:pPr>
        <w:pStyle w:val="Heading3"/>
      </w:pPr>
      <w:bookmarkStart w:id="63" w:name="_Toc435726903"/>
      <w:bookmarkStart w:id="64" w:name="_Toc509125639"/>
      <w:r>
        <w:t>Rules:</w:t>
      </w:r>
      <w:bookmarkEnd w:id="63"/>
      <w:bookmarkEnd w:id="64"/>
    </w:p>
    <w:p w:rsidR="00060505" w:rsidRDefault="00060505" w:rsidP="00060505">
      <w:pPr>
        <w:pStyle w:val="Numbereditem"/>
        <w:numPr>
          <w:ilvl w:val="0"/>
          <w:numId w:val="2"/>
        </w:numPr>
      </w:pPr>
      <w:r>
        <w:t>Every time a rule in the coding standard is broken, there must be a clearly documented reason for doing so.</w:t>
      </w:r>
    </w:p>
    <w:p w:rsidR="00060505" w:rsidRDefault="00060505" w:rsidP="00060505">
      <w:pPr>
        <w:pStyle w:val="Explaination"/>
        <w:numPr>
          <w:ilvl w:val="12"/>
          <w:numId w:val="0"/>
        </w:numPr>
        <w:ind w:left="720"/>
      </w:pPr>
      <w:r>
        <w:t>No coding standard can anticipate every problem that a programmer will face, and this one doesn’t pretend to. But be prepared to defend a divergence from the standard, and do so in a comment. This will prevent a well-intentioned attempt to fix the code later.</w:t>
      </w:r>
    </w:p>
    <w:p w:rsidR="00060505" w:rsidRDefault="00060505" w:rsidP="00060505">
      <w:pPr>
        <w:pStyle w:val="Numbereditem"/>
        <w:numPr>
          <w:ilvl w:val="0"/>
          <w:numId w:val="2"/>
        </w:numPr>
      </w:pPr>
      <w:r>
        <w:t>When there is a difference between this coding standard and that of the client, the client’s coding standard will take precedence.</w:t>
      </w:r>
    </w:p>
    <w:p w:rsidR="00060505" w:rsidRDefault="00060505" w:rsidP="00060505">
      <w:pPr>
        <w:pStyle w:val="Heading3"/>
      </w:pPr>
      <w:bookmarkStart w:id="65" w:name="_Toc435726904"/>
      <w:bookmarkStart w:id="66" w:name="_Toc509125640"/>
      <w:r w:rsidRPr="005E3239">
        <w:t>Recommendations</w:t>
      </w:r>
      <w:r>
        <w:t>:</w:t>
      </w:r>
      <w:bookmarkEnd w:id="65"/>
      <w:bookmarkEnd w:id="66"/>
    </w:p>
    <w:p w:rsidR="00060505" w:rsidRDefault="00060505" w:rsidP="00060505">
      <w:pPr>
        <w:pStyle w:val="Numbereditem"/>
        <w:numPr>
          <w:ilvl w:val="0"/>
          <w:numId w:val="3"/>
        </w:numPr>
      </w:pPr>
      <w:r>
        <w:t>Code for readability first. Optimize for performance only when there’s a demonstrated and proven performance problem, and a clearly understood working solution is already available.</w:t>
      </w:r>
    </w:p>
    <w:p w:rsidR="00060505" w:rsidRDefault="00060505" w:rsidP="00060505">
      <w:pPr>
        <w:pStyle w:val="Explaination"/>
      </w:pPr>
      <w:r>
        <w:rPr>
          <w:b/>
        </w:rPr>
        <w:t>Exceptions:</w:t>
      </w:r>
      <w:r>
        <w:t xml:space="preserve"> when it's known beforehand that the performance of the code will be a critical bottleneck (e.g., network interface, disk access, </w:t>
      </w:r>
      <w:proofErr w:type="spellStart"/>
      <w:r>
        <w:t>etc</w:t>
      </w:r>
      <w:proofErr w:type="spellEnd"/>
      <w:r>
        <w:t>), and where this coding standard indicates a practice for performance reasons.</w:t>
      </w:r>
    </w:p>
    <w:p w:rsidR="00060505" w:rsidRDefault="00060505" w:rsidP="00060505">
      <w:pPr>
        <w:pStyle w:val="Heading2"/>
      </w:pPr>
      <w:bookmarkStart w:id="67" w:name="_Toc385316887"/>
      <w:bookmarkStart w:id="68" w:name="_Toc406820783"/>
      <w:bookmarkStart w:id="69" w:name="_Toc416254138"/>
      <w:bookmarkStart w:id="70" w:name="_Toc435726752"/>
      <w:bookmarkStart w:id="71" w:name="_Toc435726905"/>
      <w:bookmarkStart w:id="72" w:name="_Toc435741681"/>
      <w:bookmarkStart w:id="73" w:name="_Toc509125641"/>
      <w:r>
        <w:t>Coding Style</w:t>
      </w:r>
      <w:bookmarkEnd w:id="67"/>
      <w:bookmarkEnd w:id="68"/>
      <w:bookmarkEnd w:id="69"/>
      <w:bookmarkEnd w:id="70"/>
      <w:bookmarkEnd w:id="71"/>
      <w:bookmarkEnd w:id="72"/>
      <w:bookmarkEnd w:id="73"/>
    </w:p>
    <w:p w:rsidR="00060505" w:rsidRDefault="00060505" w:rsidP="00060505">
      <w:pPr>
        <w:pStyle w:val="Heading3"/>
      </w:pPr>
      <w:bookmarkStart w:id="74" w:name="_Toc435726906"/>
      <w:bookmarkStart w:id="75" w:name="_Toc509125642"/>
      <w:r>
        <w:t>Rules:</w:t>
      </w:r>
      <w:bookmarkEnd w:id="74"/>
      <w:bookmarkEnd w:id="75"/>
    </w:p>
    <w:p w:rsidR="00060505" w:rsidRPr="0060774A" w:rsidRDefault="00060505" w:rsidP="00060505">
      <w:pPr>
        <w:pStyle w:val="Numbereditem"/>
        <w:numPr>
          <w:ilvl w:val="0"/>
          <w:numId w:val="4"/>
        </w:numPr>
      </w:pPr>
      <w:r>
        <w:t xml:space="preserve">One level of indentation equals four spaces. </w:t>
      </w:r>
      <w:r>
        <w:rPr>
          <w:b/>
        </w:rPr>
        <w:t>Tabs must be replaced with four spaces</w:t>
      </w:r>
      <w:r>
        <w:rPr>
          <w:rStyle w:val="FootnoteReference"/>
          <w:b/>
        </w:rPr>
        <w:footnoteReference w:id="1"/>
      </w:r>
      <w:r>
        <w:rPr>
          <w:b/>
        </w:rPr>
        <w:t>.</w:t>
      </w:r>
    </w:p>
    <w:p w:rsidR="00060505" w:rsidRDefault="00060505" w:rsidP="00060505">
      <w:pPr>
        <w:pStyle w:val="Numbereditem"/>
        <w:numPr>
          <w:ilvl w:val="0"/>
          <w:numId w:val="4"/>
        </w:numPr>
        <w:tabs>
          <w:tab w:val="left" w:pos="360"/>
        </w:tabs>
      </w:pPr>
      <w:r>
        <w:t>Line length should not exceed 120 characters.</w:t>
      </w:r>
    </w:p>
    <w:p w:rsidR="00060505" w:rsidRDefault="00060505" w:rsidP="00060505">
      <w:pPr>
        <w:pStyle w:val="Numbereditem"/>
        <w:numPr>
          <w:ilvl w:val="0"/>
          <w:numId w:val="4"/>
        </w:numPr>
      </w:pPr>
      <w:r>
        <w:t>Opening and closing braces must be formatted using one of the following two methods:</w:t>
      </w:r>
    </w:p>
    <w:p w:rsidR="00060505" w:rsidRDefault="00060505" w:rsidP="00060505">
      <w:pPr>
        <w:pStyle w:val="Numbereditem2"/>
        <w:numPr>
          <w:ilvl w:val="0"/>
          <w:numId w:val="5"/>
        </w:numPr>
      </w:pPr>
      <w:r>
        <w:t>On a line by themselves at the same level of indentation as the initiating keyword.</w:t>
      </w:r>
    </w:p>
    <w:p w:rsidR="00060505" w:rsidRPr="0042180E" w:rsidRDefault="00060505" w:rsidP="00060505">
      <w:pPr>
        <w:pStyle w:val="Examplesource"/>
        <w:rPr>
          <w:rFonts w:ascii="Arial" w:hAnsi="Arial" w:cs="Arial"/>
        </w:rPr>
      </w:pPr>
      <w:r>
        <w:br/>
      </w:r>
      <w:r w:rsidRPr="0042180E">
        <w:rPr>
          <w:rFonts w:ascii="Arial" w:hAnsi="Arial" w:cs="Arial"/>
        </w:rPr>
        <w:t xml:space="preserve">if </w:t>
      </w:r>
      <w:proofErr w:type="gramStart"/>
      <w:r w:rsidRPr="0042180E">
        <w:rPr>
          <w:rFonts w:ascii="Arial" w:hAnsi="Arial" w:cs="Arial"/>
        </w:rPr>
        <w:t xml:space="preserve">( </w:t>
      </w:r>
      <w:proofErr w:type="spellStart"/>
      <w:r w:rsidRPr="0042180E">
        <w:rPr>
          <w:rFonts w:ascii="Arial" w:hAnsi="Arial" w:cs="Arial"/>
        </w:rPr>
        <w:t>byteBuf</w:t>
      </w:r>
      <w:proofErr w:type="spellEnd"/>
      <w:proofErr w:type="gramEnd"/>
      <w:r w:rsidRPr="0042180E">
        <w:rPr>
          <w:rFonts w:ascii="Arial" w:hAnsi="Arial" w:cs="Arial"/>
        </w:rPr>
        <w:t xml:space="preserve"> == null )</w:t>
      </w:r>
      <w:r w:rsidRPr="0042180E">
        <w:rPr>
          <w:rFonts w:ascii="Arial" w:hAnsi="Arial" w:cs="Arial"/>
        </w:rPr>
        <w:br/>
        <w:t>{</w:t>
      </w:r>
      <w:r w:rsidRPr="0042180E">
        <w:rPr>
          <w:rFonts w:ascii="Arial" w:hAnsi="Arial" w:cs="Arial"/>
        </w:rPr>
        <w:br/>
        <w:t xml:space="preserve">    </w:t>
      </w:r>
      <w:proofErr w:type="spellStart"/>
      <w:r w:rsidRPr="0042180E">
        <w:rPr>
          <w:rFonts w:ascii="Arial" w:hAnsi="Arial" w:cs="Arial"/>
        </w:rPr>
        <w:t>byteBuf</w:t>
      </w:r>
      <w:proofErr w:type="spellEnd"/>
      <w:r w:rsidRPr="0042180E">
        <w:rPr>
          <w:rFonts w:ascii="Arial" w:hAnsi="Arial" w:cs="Arial"/>
        </w:rPr>
        <w:t xml:space="preserve"> = new </w:t>
      </w:r>
      <w:proofErr w:type="spellStart"/>
      <w:r w:rsidRPr="0042180E">
        <w:rPr>
          <w:rFonts w:ascii="Arial" w:hAnsi="Arial" w:cs="Arial"/>
        </w:rPr>
        <w:t>ByteBuffer</w:t>
      </w:r>
      <w:proofErr w:type="spellEnd"/>
      <w:r w:rsidRPr="0042180E">
        <w:rPr>
          <w:rFonts w:ascii="Arial" w:hAnsi="Arial" w:cs="Arial"/>
        </w:rPr>
        <w:t>( BUFFER_SIZE );</w:t>
      </w:r>
      <w:r w:rsidRPr="0042180E">
        <w:rPr>
          <w:rFonts w:ascii="Arial" w:hAnsi="Arial" w:cs="Arial"/>
        </w:rPr>
        <w:br/>
        <w:t>}</w:t>
      </w:r>
      <w:r w:rsidRPr="0042180E">
        <w:rPr>
          <w:rFonts w:ascii="Arial" w:hAnsi="Arial" w:cs="Arial"/>
        </w:rPr>
        <w:br/>
      </w:r>
    </w:p>
    <w:p w:rsidR="00060505" w:rsidRDefault="00060505" w:rsidP="00060505">
      <w:pPr>
        <w:pStyle w:val="Explaination"/>
        <w:keepNext/>
      </w:pPr>
      <w:r>
        <w:rPr>
          <w:b/>
        </w:rPr>
        <w:t>Exception:</w:t>
      </w:r>
      <w:r>
        <w:t xml:space="preserve"> the closing brace of the </w:t>
      </w:r>
      <w:r>
        <w:rPr>
          <w:rStyle w:val="keyword"/>
        </w:rPr>
        <w:t>do</w:t>
      </w:r>
      <w:r>
        <w:t xml:space="preserve"> </w:t>
      </w:r>
      <w:proofErr w:type="spellStart"/>
      <w:r>
        <w:t>whle</w:t>
      </w:r>
      <w:proofErr w:type="spellEnd"/>
      <w:r>
        <w:t xml:space="preserve"> statement.</w:t>
      </w:r>
    </w:p>
    <w:p w:rsidR="00060505" w:rsidRPr="0042180E" w:rsidRDefault="00060505" w:rsidP="00060505">
      <w:pPr>
        <w:pStyle w:val="Examplesource"/>
        <w:rPr>
          <w:rFonts w:ascii="Arial" w:hAnsi="Arial" w:cs="Arial"/>
        </w:rPr>
      </w:pPr>
      <w:r>
        <w:br/>
      </w:r>
      <w:r w:rsidRPr="0042180E">
        <w:rPr>
          <w:rFonts w:ascii="Arial" w:hAnsi="Arial" w:cs="Arial"/>
        </w:rPr>
        <w:t>do</w:t>
      </w:r>
      <w:r w:rsidRPr="0042180E">
        <w:rPr>
          <w:rFonts w:ascii="Arial" w:hAnsi="Arial" w:cs="Arial"/>
        </w:rPr>
        <w:br/>
        <w:t>{</w:t>
      </w:r>
      <w:r w:rsidRPr="0042180E">
        <w:rPr>
          <w:rFonts w:ascii="Arial" w:hAnsi="Arial" w:cs="Arial"/>
        </w:rPr>
        <w:br/>
        <w:t xml:space="preserve">    </w:t>
      </w:r>
      <w:proofErr w:type="spellStart"/>
      <w:r w:rsidRPr="0042180E">
        <w:rPr>
          <w:rFonts w:ascii="Arial" w:hAnsi="Arial" w:cs="Arial"/>
        </w:rPr>
        <w:t>charNumber</w:t>
      </w:r>
      <w:proofErr w:type="spellEnd"/>
      <w:r w:rsidRPr="0042180E">
        <w:rPr>
          <w:rFonts w:ascii="Arial" w:hAnsi="Arial" w:cs="Arial"/>
        </w:rPr>
        <w:t>++;</w:t>
      </w:r>
      <w:r w:rsidRPr="0042180E">
        <w:rPr>
          <w:rFonts w:ascii="Arial" w:hAnsi="Arial" w:cs="Arial"/>
        </w:rPr>
        <w:br/>
        <w:t xml:space="preserve">    </w:t>
      </w:r>
      <w:proofErr w:type="spellStart"/>
      <w:r w:rsidRPr="0042180E">
        <w:rPr>
          <w:rFonts w:ascii="Arial" w:hAnsi="Arial" w:cs="Arial"/>
        </w:rPr>
        <w:t>ch</w:t>
      </w:r>
      <w:proofErr w:type="spellEnd"/>
      <w:r w:rsidRPr="0042180E">
        <w:rPr>
          <w:rFonts w:ascii="Arial" w:hAnsi="Arial" w:cs="Arial"/>
        </w:rPr>
        <w:t xml:space="preserve"> = </w:t>
      </w:r>
      <w:proofErr w:type="spellStart"/>
      <w:r w:rsidRPr="0042180E">
        <w:rPr>
          <w:rFonts w:ascii="Arial" w:hAnsi="Arial" w:cs="Arial"/>
        </w:rPr>
        <w:t>clientName.getChar</w:t>
      </w:r>
      <w:proofErr w:type="spellEnd"/>
      <w:proofErr w:type="gramStart"/>
      <w:r w:rsidRPr="0042180E">
        <w:rPr>
          <w:rFonts w:ascii="Arial" w:hAnsi="Arial" w:cs="Arial"/>
        </w:rPr>
        <w:t xml:space="preserve">( </w:t>
      </w:r>
      <w:proofErr w:type="spellStart"/>
      <w:r w:rsidRPr="0042180E">
        <w:rPr>
          <w:rFonts w:ascii="Arial" w:hAnsi="Arial" w:cs="Arial"/>
        </w:rPr>
        <w:t>charNumber</w:t>
      </w:r>
      <w:proofErr w:type="spellEnd"/>
      <w:proofErr w:type="gramEnd"/>
      <w:r w:rsidRPr="0042180E">
        <w:rPr>
          <w:rFonts w:ascii="Arial" w:hAnsi="Arial" w:cs="Arial"/>
        </w:rPr>
        <w:t xml:space="preserve"> );</w:t>
      </w:r>
      <w:r w:rsidRPr="0042180E">
        <w:rPr>
          <w:rFonts w:ascii="Arial" w:hAnsi="Arial" w:cs="Arial"/>
        </w:rPr>
        <w:br/>
      </w:r>
      <w:r w:rsidRPr="0042180E">
        <w:rPr>
          <w:rFonts w:ascii="Arial" w:hAnsi="Arial" w:cs="Arial"/>
        </w:rPr>
        <w:br/>
        <w:t xml:space="preserve">} while ( </w:t>
      </w:r>
      <w:proofErr w:type="spellStart"/>
      <w:r w:rsidRPr="0042180E">
        <w:rPr>
          <w:rFonts w:ascii="Arial" w:hAnsi="Arial" w:cs="Arial"/>
        </w:rPr>
        <w:t>ch</w:t>
      </w:r>
      <w:proofErr w:type="spellEnd"/>
      <w:r w:rsidRPr="0042180E">
        <w:rPr>
          <w:rFonts w:ascii="Arial" w:hAnsi="Arial" w:cs="Arial"/>
        </w:rPr>
        <w:t xml:space="preserve"> != '\0' );</w:t>
      </w:r>
      <w:r w:rsidRPr="0042180E">
        <w:rPr>
          <w:rFonts w:ascii="Arial" w:hAnsi="Arial" w:cs="Arial"/>
        </w:rPr>
        <w:br/>
      </w:r>
    </w:p>
    <w:p w:rsidR="00060505" w:rsidRDefault="00060505" w:rsidP="00060505">
      <w:pPr>
        <w:pStyle w:val="Numbereditem2"/>
        <w:numPr>
          <w:ilvl w:val="0"/>
          <w:numId w:val="6"/>
        </w:numPr>
      </w:pPr>
      <w:r>
        <w:lastRenderedPageBreak/>
        <w:t>Opening brace on the same line as the initiating keyword and closing brace on a line by itself at the same level of indentation as the initiating keyword.</w:t>
      </w:r>
    </w:p>
    <w:p w:rsidR="00060505" w:rsidRPr="0042180E" w:rsidRDefault="00060505" w:rsidP="00060505">
      <w:pPr>
        <w:pStyle w:val="Examplesource"/>
        <w:rPr>
          <w:rFonts w:ascii="Arial" w:hAnsi="Arial" w:cs="Arial"/>
        </w:rPr>
      </w:pPr>
      <w:r>
        <w:t xml:space="preserve"> </w:t>
      </w:r>
      <w:r>
        <w:br/>
      </w:r>
      <w:r w:rsidRPr="0042180E">
        <w:rPr>
          <w:rFonts w:ascii="Arial" w:hAnsi="Arial" w:cs="Arial"/>
        </w:rPr>
        <w:t xml:space="preserve">if </w:t>
      </w:r>
      <w:proofErr w:type="gramStart"/>
      <w:r w:rsidRPr="0042180E">
        <w:rPr>
          <w:rFonts w:ascii="Arial" w:hAnsi="Arial" w:cs="Arial"/>
        </w:rPr>
        <w:t xml:space="preserve">( </w:t>
      </w:r>
      <w:proofErr w:type="spellStart"/>
      <w:r w:rsidRPr="0042180E">
        <w:rPr>
          <w:rFonts w:ascii="Arial" w:hAnsi="Arial" w:cs="Arial"/>
        </w:rPr>
        <w:t>byteBuf</w:t>
      </w:r>
      <w:proofErr w:type="spellEnd"/>
      <w:proofErr w:type="gramEnd"/>
      <w:r w:rsidRPr="0042180E">
        <w:rPr>
          <w:rFonts w:ascii="Arial" w:hAnsi="Arial" w:cs="Arial"/>
        </w:rPr>
        <w:t xml:space="preserve"> == null ) {</w:t>
      </w:r>
      <w:r w:rsidRPr="0042180E">
        <w:rPr>
          <w:rFonts w:ascii="Arial" w:hAnsi="Arial" w:cs="Arial"/>
        </w:rPr>
        <w:br/>
        <w:t xml:space="preserve">    </w:t>
      </w:r>
      <w:proofErr w:type="spellStart"/>
      <w:r w:rsidRPr="0042180E">
        <w:rPr>
          <w:rFonts w:ascii="Arial" w:hAnsi="Arial" w:cs="Arial"/>
        </w:rPr>
        <w:t>byteBuf</w:t>
      </w:r>
      <w:proofErr w:type="spellEnd"/>
      <w:r w:rsidRPr="0042180E">
        <w:rPr>
          <w:rFonts w:ascii="Arial" w:hAnsi="Arial" w:cs="Arial"/>
        </w:rPr>
        <w:t xml:space="preserve"> = new </w:t>
      </w:r>
      <w:proofErr w:type="spellStart"/>
      <w:r w:rsidRPr="0042180E">
        <w:rPr>
          <w:rFonts w:ascii="Arial" w:hAnsi="Arial" w:cs="Arial"/>
        </w:rPr>
        <w:t>ByteBuffer</w:t>
      </w:r>
      <w:proofErr w:type="spellEnd"/>
      <w:r w:rsidRPr="0042180E">
        <w:rPr>
          <w:rFonts w:ascii="Arial" w:hAnsi="Arial" w:cs="Arial"/>
        </w:rPr>
        <w:t>( BUFFER_SIZE );</w:t>
      </w:r>
      <w:r w:rsidRPr="0042180E">
        <w:rPr>
          <w:rFonts w:ascii="Arial" w:hAnsi="Arial" w:cs="Arial"/>
        </w:rPr>
        <w:br/>
        <w:t>}</w:t>
      </w:r>
      <w:r w:rsidRPr="0042180E">
        <w:rPr>
          <w:rFonts w:ascii="Arial" w:hAnsi="Arial" w:cs="Arial"/>
        </w:rPr>
        <w:br/>
        <w:t xml:space="preserve"> </w:t>
      </w:r>
    </w:p>
    <w:p w:rsidR="00060505" w:rsidRDefault="00060505" w:rsidP="00060505">
      <w:pPr>
        <w:pStyle w:val="Explaination"/>
        <w:keepNext/>
      </w:pPr>
      <w:r>
        <w:rPr>
          <w:b/>
        </w:rPr>
        <w:t>Exception:</w:t>
      </w:r>
      <w:r>
        <w:t xml:space="preserve"> the closing brace of the </w:t>
      </w:r>
      <w:r>
        <w:rPr>
          <w:rStyle w:val="keyword"/>
        </w:rPr>
        <w:t>do</w:t>
      </w:r>
      <w:r>
        <w:t xml:space="preserve"> while and try statements.</w:t>
      </w:r>
    </w:p>
    <w:p w:rsidR="00060505" w:rsidRPr="0042180E" w:rsidRDefault="00060505" w:rsidP="00060505">
      <w:pPr>
        <w:pStyle w:val="Examplesource"/>
        <w:rPr>
          <w:rFonts w:ascii="Arial" w:hAnsi="Arial" w:cs="Arial"/>
        </w:rPr>
      </w:pPr>
      <w:r>
        <w:t xml:space="preserve"> </w:t>
      </w:r>
      <w:r>
        <w:br/>
      </w:r>
      <w:r w:rsidRPr="0042180E">
        <w:rPr>
          <w:rFonts w:ascii="Arial" w:hAnsi="Arial" w:cs="Arial"/>
        </w:rPr>
        <w:t>do {</w:t>
      </w:r>
      <w:r w:rsidRPr="0042180E">
        <w:rPr>
          <w:rFonts w:ascii="Arial" w:hAnsi="Arial" w:cs="Arial"/>
        </w:rPr>
        <w:br/>
        <w:t xml:space="preserve">    </w:t>
      </w:r>
      <w:proofErr w:type="spellStart"/>
      <w:r w:rsidRPr="0042180E">
        <w:rPr>
          <w:rFonts w:ascii="Arial" w:hAnsi="Arial" w:cs="Arial"/>
        </w:rPr>
        <w:t>charNumber</w:t>
      </w:r>
      <w:proofErr w:type="spellEnd"/>
      <w:r w:rsidRPr="0042180E">
        <w:rPr>
          <w:rFonts w:ascii="Arial" w:hAnsi="Arial" w:cs="Arial"/>
        </w:rPr>
        <w:t>++;</w:t>
      </w:r>
      <w:r w:rsidRPr="0042180E">
        <w:rPr>
          <w:rFonts w:ascii="Arial" w:hAnsi="Arial" w:cs="Arial"/>
        </w:rPr>
        <w:br/>
        <w:t xml:space="preserve">    </w:t>
      </w:r>
      <w:proofErr w:type="spellStart"/>
      <w:r w:rsidRPr="0042180E">
        <w:rPr>
          <w:rFonts w:ascii="Arial" w:hAnsi="Arial" w:cs="Arial"/>
        </w:rPr>
        <w:t>ch</w:t>
      </w:r>
      <w:proofErr w:type="spellEnd"/>
      <w:r w:rsidRPr="0042180E">
        <w:rPr>
          <w:rFonts w:ascii="Arial" w:hAnsi="Arial" w:cs="Arial"/>
        </w:rPr>
        <w:t xml:space="preserve"> = </w:t>
      </w:r>
      <w:proofErr w:type="spellStart"/>
      <w:r w:rsidRPr="0042180E">
        <w:rPr>
          <w:rFonts w:ascii="Arial" w:hAnsi="Arial" w:cs="Arial"/>
        </w:rPr>
        <w:t>clientName.getChar</w:t>
      </w:r>
      <w:proofErr w:type="spellEnd"/>
      <w:proofErr w:type="gramStart"/>
      <w:r w:rsidRPr="0042180E">
        <w:rPr>
          <w:rFonts w:ascii="Arial" w:hAnsi="Arial" w:cs="Arial"/>
        </w:rPr>
        <w:t xml:space="preserve">( </w:t>
      </w:r>
      <w:proofErr w:type="spellStart"/>
      <w:r w:rsidRPr="0042180E">
        <w:rPr>
          <w:rFonts w:ascii="Arial" w:hAnsi="Arial" w:cs="Arial"/>
        </w:rPr>
        <w:t>charNumber</w:t>
      </w:r>
      <w:proofErr w:type="spellEnd"/>
      <w:proofErr w:type="gramEnd"/>
      <w:r w:rsidRPr="0042180E">
        <w:rPr>
          <w:rFonts w:ascii="Arial" w:hAnsi="Arial" w:cs="Arial"/>
        </w:rPr>
        <w:t xml:space="preserve"> );</w:t>
      </w:r>
      <w:r w:rsidRPr="0042180E">
        <w:rPr>
          <w:rFonts w:ascii="Arial" w:hAnsi="Arial" w:cs="Arial"/>
        </w:rPr>
        <w:br/>
        <w:t xml:space="preserve"> </w:t>
      </w:r>
      <w:r w:rsidRPr="0042180E">
        <w:rPr>
          <w:rFonts w:ascii="Arial" w:hAnsi="Arial" w:cs="Arial"/>
        </w:rPr>
        <w:br/>
        <w:t xml:space="preserve">} while ( </w:t>
      </w:r>
      <w:proofErr w:type="spellStart"/>
      <w:r w:rsidRPr="0042180E">
        <w:rPr>
          <w:rFonts w:ascii="Arial" w:hAnsi="Arial" w:cs="Arial"/>
        </w:rPr>
        <w:t>ch</w:t>
      </w:r>
      <w:proofErr w:type="spellEnd"/>
      <w:r w:rsidRPr="0042180E">
        <w:rPr>
          <w:rFonts w:ascii="Arial" w:hAnsi="Arial" w:cs="Arial"/>
        </w:rPr>
        <w:t xml:space="preserve"> != '\0' );</w:t>
      </w:r>
      <w:r w:rsidRPr="0042180E">
        <w:rPr>
          <w:rFonts w:ascii="Arial" w:hAnsi="Arial" w:cs="Arial"/>
        </w:rPr>
        <w:br/>
        <w:t xml:space="preserve"> </w:t>
      </w:r>
      <w:r w:rsidRPr="0042180E">
        <w:rPr>
          <w:rFonts w:ascii="Arial" w:hAnsi="Arial" w:cs="Arial"/>
        </w:rPr>
        <w:br/>
      </w:r>
      <w:r w:rsidRPr="0042180E">
        <w:rPr>
          <w:rFonts w:ascii="Arial" w:hAnsi="Arial" w:cs="Arial"/>
        </w:rPr>
        <w:br/>
        <w:t>try {</w:t>
      </w:r>
      <w:r w:rsidRPr="0042180E">
        <w:rPr>
          <w:rFonts w:ascii="Arial" w:hAnsi="Arial" w:cs="Arial"/>
        </w:rPr>
        <w:br/>
      </w:r>
      <w:r w:rsidRPr="0042180E">
        <w:rPr>
          <w:rFonts w:ascii="Arial" w:hAnsi="Arial" w:cs="Arial"/>
        </w:rPr>
        <w:tab/>
      </w:r>
      <w:proofErr w:type="spellStart"/>
      <w:r w:rsidRPr="0042180E">
        <w:rPr>
          <w:rFonts w:ascii="Arial" w:hAnsi="Arial" w:cs="Arial"/>
        </w:rPr>
        <w:t>doSomeThing</w:t>
      </w:r>
      <w:proofErr w:type="spellEnd"/>
      <w:r w:rsidRPr="0042180E">
        <w:rPr>
          <w:rFonts w:ascii="Arial" w:hAnsi="Arial" w:cs="Arial"/>
        </w:rPr>
        <w:t>()</w:t>
      </w:r>
      <w:r w:rsidRPr="0042180E">
        <w:rPr>
          <w:rFonts w:ascii="Arial" w:hAnsi="Arial" w:cs="Arial"/>
        </w:rPr>
        <w:br/>
        <w:t>} catch (</w:t>
      </w:r>
      <w:proofErr w:type="spellStart"/>
      <w:r w:rsidRPr="0042180E">
        <w:rPr>
          <w:rFonts w:ascii="Arial" w:hAnsi="Arial" w:cs="Arial"/>
        </w:rPr>
        <w:t>ExceptionClass</w:t>
      </w:r>
      <w:proofErr w:type="spellEnd"/>
      <w:r w:rsidRPr="0042180E">
        <w:rPr>
          <w:rFonts w:ascii="Arial" w:hAnsi="Arial" w:cs="Arial"/>
        </w:rPr>
        <w:t xml:space="preserve"> e) {</w:t>
      </w:r>
      <w:r w:rsidRPr="0042180E">
        <w:rPr>
          <w:rFonts w:ascii="Arial" w:hAnsi="Arial" w:cs="Arial"/>
        </w:rPr>
        <w:br/>
      </w:r>
      <w:r w:rsidRPr="0042180E">
        <w:rPr>
          <w:rFonts w:ascii="Arial" w:hAnsi="Arial" w:cs="Arial"/>
        </w:rPr>
        <w:tab/>
      </w:r>
      <w:proofErr w:type="spellStart"/>
      <w:r w:rsidRPr="0042180E">
        <w:rPr>
          <w:rFonts w:ascii="Arial" w:hAnsi="Arial" w:cs="Arial"/>
        </w:rPr>
        <w:t>handleException</w:t>
      </w:r>
      <w:proofErr w:type="spellEnd"/>
      <w:r w:rsidRPr="0042180E">
        <w:rPr>
          <w:rFonts w:ascii="Arial" w:hAnsi="Arial" w:cs="Arial"/>
        </w:rPr>
        <w:t>();</w:t>
      </w:r>
      <w:r w:rsidRPr="0042180E">
        <w:rPr>
          <w:rFonts w:ascii="Arial" w:hAnsi="Arial" w:cs="Arial"/>
        </w:rPr>
        <w:br/>
        <w:t>}</w:t>
      </w:r>
    </w:p>
    <w:p w:rsidR="00060505" w:rsidRPr="0042180E" w:rsidRDefault="00060505" w:rsidP="00060505">
      <w:pPr>
        <w:pStyle w:val="Numbereditem"/>
      </w:pPr>
    </w:p>
    <w:p w:rsidR="00060505" w:rsidRDefault="00060505" w:rsidP="00060505">
      <w:pPr>
        <w:pStyle w:val="BodyTextIndent2"/>
      </w:pPr>
      <w:r>
        <w:t>The two methods for formatting braces must not be mixed in same file or package. When modifying an existing file or package, the existing brace formatting style must be used and not changed</w:t>
      </w:r>
      <w:r>
        <w:rPr>
          <w:rStyle w:val="FootnoteReference"/>
        </w:rPr>
        <w:footnoteReference w:id="2"/>
      </w:r>
      <w:r>
        <w:t>.</w:t>
      </w:r>
    </w:p>
    <w:p w:rsidR="00060505" w:rsidRDefault="00060505" w:rsidP="00060505">
      <w:pPr>
        <w:pStyle w:val="BodyTextIndent2"/>
      </w:pPr>
    </w:p>
    <w:p w:rsidR="00060505" w:rsidRDefault="00060505" w:rsidP="00060505">
      <w:pPr>
        <w:pStyle w:val="Heading3"/>
      </w:pPr>
      <w:bookmarkStart w:id="76" w:name="_Toc435726907"/>
      <w:bookmarkStart w:id="77" w:name="_Toc509125643"/>
      <w:r>
        <w:t>Recommendations:</w:t>
      </w:r>
      <w:bookmarkEnd w:id="76"/>
      <w:bookmarkEnd w:id="77"/>
    </w:p>
    <w:p w:rsidR="00060505" w:rsidRDefault="00060505" w:rsidP="00060505">
      <w:pPr>
        <w:pStyle w:val="Numbereditem"/>
        <w:numPr>
          <w:ilvl w:val="0"/>
          <w:numId w:val="7"/>
        </w:numPr>
        <w:tabs>
          <w:tab w:val="left" w:pos="360"/>
        </w:tabs>
      </w:pPr>
      <w:r>
        <w:t>Always write the left parenthesis directly after a function name (no intervening space).</w:t>
      </w:r>
    </w:p>
    <w:p w:rsidR="00060505" w:rsidRDefault="00060505" w:rsidP="00060505">
      <w:pPr>
        <w:pStyle w:val="Numbereditem"/>
        <w:numPr>
          <w:ilvl w:val="0"/>
          <w:numId w:val="7"/>
        </w:numPr>
        <w:tabs>
          <w:tab w:val="left" w:pos="360"/>
        </w:tabs>
      </w:pPr>
      <w:r>
        <w:t>Surround operators with spaces.</w:t>
      </w:r>
    </w:p>
    <w:p w:rsidR="00060505" w:rsidRDefault="00060505" w:rsidP="00060505">
      <w:pPr>
        <w:pStyle w:val="Explaination"/>
        <w:numPr>
          <w:ilvl w:val="12"/>
          <w:numId w:val="0"/>
        </w:numPr>
        <w:ind w:left="720"/>
      </w:pPr>
      <w:r>
        <w:t>Don't do things like this:</w:t>
      </w:r>
    </w:p>
    <w:p w:rsidR="00060505" w:rsidRPr="0042180E" w:rsidRDefault="00060505" w:rsidP="00060505">
      <w:pPr>
        <w:pStyle w:val="Examplesource"/>
        <w:numPr>
          <w:ilvl w:val="12"/>
          <w:numId w:val="0"/>
        </w:numPr>
        <w:ind w:left="1080" w:hanging="360"/>
        <w:rPr>
          <w:rFonts w:ascii="Arial" w:hAnsi="Arial" w:cs="Arial"/>
        </w:rPr>
      </w:pPr>
      <w:r>
        <w:br/>
      </w:r>
      <w:proofErr w:type="spellStart"/>
      <w:r w:rsidRPr="0042180E">
        <w:rPr>
          <w:rFonts w:ascii="Arial" w:hAnsi="Arial" w:cs="Arial"/>
        </w:rPr>
        <w:t>newXPos</w:t>
      </w:r>
      <w:proofErr w:type="spellEnd"/>
      <w:r w:rsidRPr="0042180E">
        <w:rPr>
          <w:rFonts w:ascii="Arial" w:hAnsi="Arial" w:cs="Arial"/>
        </w:rPr>
        <w:t>+=</w:t>
      </w:r>
      <w:proofErr w:type="spellStart"/>
      <w:r w:rsidRPr="0042180E">
        <w:rPr>
          <w:rFonts w:ascii="Arial" w:hAnsi="Arial" w:cs="Arial"/>
        </w:rPr>
        <w:t>recClient.Width</w:t>
      </w:r>
      <w:proofErr w:type="spellEnd"/>
      <w:proofErr w:type="gramStart"/>
      <w:r w:rsidRPr="0042180E">
        <w:rPr>
          <w:rFonts w:ascii="Arial" w:hAnsi="Arial" w:cs="Arial"/>
        </w:rPr>
        <w:t>()+</w:t>
      </w:r>
      <w:proofErr w:type="spellStart"/>
      <w:r w:rsidRPr="0042180E">
        <w:rPr>
          <w:rFonts w:ascii="Arial" w:hAnsi="Arial" w:cs="Arial"/>
        </w:rPr>
        <w:t>recUpdate.Width</w:t>
      </w:r>
      <w:proofErr w:type="spellEnd"/>
      <w:proofErr w:type="gramEnd"/>
      <w:r w:rsidRPr="0042180E">
        <w:rPr>
          <w:rFonts w:ascii="Arial" w:hAnsi="Arial" w:cs="Arial"/>
        </w:rPr>
        <w:t>()+margin*columns;</w:t>
      </w:r>
      <w:r w:rsidRPr="0042180E">
        <w:rPr>
          <w:rFonts w:ascii="Arial" w:hAnsi="Arial" w:cs="Arial"/>
        </w:rPr>
        <w:br/>
      </w:r>
    </w:p>
    <w:p w:rsidR="00060505" w:rsidRDefault="00060505" w:rsidP="00060505">
      <w:pPr>
        <w:pStyle w:val="Explaination"/>
        <w:numPr>
          <w:ilvl w:val="12"/>
          <w:numId w:val="0"/>
        </w:numPr>
        <w:ind w:left="720"/>
      </w:pPr>
      <w:r>
        <w:t xml:space="preserve">It makes the operators easy to miss in </w:t>
      </w:r>
      <w:proofErr w:type="gramStart"/>
      <w:r>
        <w:t>a quick inspections</w:t>
      </w:r>
      <w:proofErr w:type="gramEnd"/>
      <w:r>
        <w:t>. Do this instead:</w:t>
      </w:r>
    </w:p>
    <w:p w:rsidR="00060505" w:rsidRPr="0042180E" w:rsidRDefault="00060505" w:rsidP="00060505">
      <w:pPr>
        <w:pStyle w:val="Examplesource"/>
        <w:numPr>
          <w:ilvl w:val="12"/>
          <w:numId w:val="0"/>
        </w:numPr>
        <w:ind w:left="1080" w:hanging="360"/>
        <w:rPr>
          <w:rFonts w:ascii="Arial" w:hAnsi="Arial" w:cs="Arial"/>
        </w:rPr>
      </w:pPr>
      <w:r>
        <w:br/>
      </w:r>
      <w:proofErr w:type="spellStart"/>
      <w:r w:rsidRPr="0042180E">
        <w:rPr>
          <w:rFonts w:ascii="Arial" w:hAnsi="Arial" w:cs="Arial"/>
        </w:rPr>
        <w:t>newXPos</w:t>
      </w:r>
      <w:proofErr w:type="spellEnd"/>
      <w:r w:rsidRPr="0042180E">
        <w:rPr>
          <w:rFonts w:ascii="Arial" w:hAnsi="Arial" w:cs="Arial"/>
        </w:rPr>
        <w:t xml:space="preserve"> += </w:t>
      </w:r>
      <w:proofErr w:type="spellStart"/>
      <w:r w:rsidRPr="0042180E">
        <w:rPr>
          <w:rFonts w:ascii="Arial" w:hAnsi="Arial" w:cs="Arial"/>
        </w:rPr>
        <w:t>recClient.Width</w:t>
      </w:r>
      <w:proofErr w:type="spellEnd"/>
      <w:r w:rsidRPr="0042180E">
        <w:rPr>
          <w:rFonts w:ascii="Arial" w:hAnsi="Arial" w:cs="Arial"/>
        </w:rPr>
        <w:t xml:space="preserve">() + </w:t>
      </w:r>
      <w:proofErr w:type="spellStart"/>
      <w:r w:rsidRPr="0042180E">
        <w:rPr>
          <w:rFonts w:ascii="Arial" w:hAnsi="Arial" w:cs="Arial"/>
        </w:rPr>
        <w:t>recUpdate.Width</w:t>
      </w:r>
      <w:proofErr w:type="spellEnd"/>
      <w:r w:rsidRPr="0042180E">
        <w:rPr>
          <w:rFonts w:ascii="Arial" w:hAnsi="Arial" w:cs="Arial"/>
        </w:rPr>
        <w:t>() + margin * columns;</w:t>
      </w:r>
      <w:r w:rsidRPr="0042180E">
        <w:rPr>
          <w:rFonts w:ascii="Arial" w:hAnsi="Arial" w:cs="Arial"/>
        </w:rPr>
        <w:br/>
      </w:r>
    </w:p>
    <w:p w:rsidR="00060505" w:rsidRDefault="00060505" w:rsidP="00060505">
      <w:pPr>
        <w:pStyle w:val="Numbereditem"/>
        <w:numPr>
          <w:ilvl w:val="0"/>
          <w:numId w:val="7"/>
        </w:numPr>
        <w:tabs>
          <w:tab w:val="left" w:pos="360"/>
        </w:tabs>
      </w:pPr>
      <w:r>
        <w:t xml:space="preserve">When a statement spans more than one line, break the statement in a way that each line is obviously syntactically incorrect, and indent the continued line or lines in a way that makes the continuation more </w:t>
      </w:r>
      <w:proofErr w:type="gramStart"/>
      <w:r>
        <w:t>visible..</w:t>
      </w:r>
      <w:proofErr w:type="gramEnd"/>
    </w:p>
    <w:p w:rsidR="00060505" w:rsidRDefault="00060505" w:rsidP="00060505">
      <w:pPr>
        <w:pStyle w:val="Explaination"/>
      </w:pPr>
      <w:r>
        <w:t>This prevents misreading of code. For example, the first line of the statement below could be interpreted as a complete statement:</w:t>
      </w:r>
    </w:p>
    <w:p w:rsidR="00060505" w:rsidRPr="0042180E" w:rsidRDefault="00060505" w:rsidP="00060505">
      <w:pPr>
        <w:pStyle w:val="Examplesource"/>
        <w:rPr>
          <w:rFonts w:ascii="Arial" w:hAnsi="Arial" w:cs="Arial"/>
        </w:rPr>
      </w:pPr>
      <w:r>
        <w:br/>
      </w:r>
      <w:r w:rsidRPr="0042180E">
        <w:rPr>
          <w:rFonts w:ascii="Arial" w:hAnsi="Arial" w:cs="Arial"/>
        </w:rPr>
        <w:t xml:space="preserve">String addressLine1 = </w:t>
      </w:r>
      <w:proofErr w:type="spellStart"/>
      <w:proofErr w:type="gramStart"/>
      <w:r w:rsidRPr="0042180E">
        <w:rPr>
          <w:rFonts w:ascii="Arial" w:hAnsi="Arial" w:cs="Arial"/>
        </w:rPr>
        <w:t>getApartmentNumber</w:t>
      </w:r>
      <w:proofErr w:type="spellEnd"/>
      <w:r w:rsidRPr="0042180E">
        <w:rPr>
          <w:rFonts w:ascii="Arial" w:hAnsi="Arial" w:cs="Arial"/>
        </w:rPr>
        <w:t>(</w:t>
      </w:r>
      <w:proofErr w:type="gramEnd"/>
      <w:r w:rsidRPr="0042180E">
        <w:rPr>
          <w:rFonts w:ascii="Arial" w:hAnsi="Arial" w:cs="Arial"/>
        </w:rPr>
        <w:t xml:space="preserve">) + </w:t>
      </w:r>
      <w:proofErr w:type="spellStart"/>
      <w:r w:rsidRPr="0042180E">
        <w:rPr>
          <w:rFonts w:ascii="Arial" w:hAnsi="Arial" w:cs="Arial"/>
        </w:rPr>
        <w:t>getStreetAddress</w:t>
      </w:r>
      <w:proofErr w:type="spellEnd"/>
      <w:r w:rsidRPr="0042180E">
        <w:rPr>
          <w:rFonts w:ascii="Arial" w:hAnsi="Arial" w:cs="Arial"/>
        </w:rPr>
        <w:t xml:space="preserve">() + </w:t>
      </w:r>
      <w:proofErr w:type="spellStart"/>
      <w:r w:rsidRPr="0042180E">
        <w:rPr>
          <w:rFonts w:ascii="Arial" w:hAnsi="Arial" w:cs="Arial"/>
        </w:rPr>
        <w:t>getStreetName</w:t>
      </w:r>
      <w:proofErr w:type="spellEnd"/>
      <w:r w:rsidRPr="0042180E">
        <w:rPr>
          <w:rFonts w:ascii="Arial" w:hAnsi="Arial" w:cs="Arial"/>
        </w:rPr>
        <w:t>();</w:t>
      </w:r>
      <w:r w:rsidRPr="0042180E">
        <w:rPr>
          <w:rFonts w:ascii="Arial" w:hAnsi="Arial" w:cs="Arial"/>
        </w:rPr>
        <w:br/>
      </w:r>
    </w:p>
    <w:p w:rsidR="00060505" w:rsidRDefault="00060505" w:rsidP="00060505">
      <w:pPr>
        <w:pStyle w:val="Explaination"/>
      </w:pPr>
      <w:r>
        <w:t>The code below provides a strong visual cue that it’s continued on the next line.</w:t>
      </w:r>
    </w:p>
    <w:p w:rsidR="00060505" w:rsidRPr="0042180E" w:rsidRDefault="00060505" w:rsidP="00060505">
      <w:pPr>
        <w:pStyle w:val="Examplesource"/>
        <w:rPr>
          <w:rFonts w:ascii="Arial" w:hAnsi="Arial" w:cs="Arial"/>
        </w:rPr>
      </w:pPr>
      <w:r>
        <w:lastRenderedPageBreak/>
        <w:br/>
      </w:r>
      <w:r w:rsidRPr="0042180E">
        <w:rPr>
          <w:rFonts w:ascii="Arial" w:hAnsi="Arial" w:cs="Arial"/>
        </w:rPr>
        <w:t xml:space="preserve">String addressLine1 = </w:t>
      </w:r>
      <w:proofErr w:type="spellStart"/>
      <w:proofErr w:type="gramStart"/>
      <w:r w:rsidRPr="0042180E">
        <w:rPr>
          <w:rFonts w:ascii="Arial" w:hAnsi="Arial" w:cs="Arial"/>
        </w:rPr>
        <w:t>getApartmentNumber</w:t>
      </w:r>
      <w:proofErr w:type="spellEnd"/>
      <w:r w:rsidRPr="0042180E">
        <w:rPr>
          <w:rFonts w:ascii="Arial" w:hAnsi="Arial" w:cs="Arial"/>
        </w:rPr>
        <w:t>(</w:t>
      </w:r>
      <w:proofErr w:type="gramEnd"/>
      <w:r w:rsidRPr="0042180E">
        <w:rPr>
          <w:rFonts w:ascii="Arial" w:hAnsi="Arial" w:cs="Arial"/>
        </w:rPr>
        <w:t xml:space="preserve">) + </w:t>
      </w:r>
      <w:proofErr w:type="spellStart"/>
      <w:r w:rsidRPr="0042180E">
        <w:rPr>
          <w:rFonts w:ascii="Arial" w:hAnsi="Arial" w:cs="Arial"/>
        </w:rPr>
        <w:t>getStreetAddress</w:t>
      </w:r>
      <w:proofErr w:type="spellEnd"/>
      <w:r w:rsidRPr="0042180E">
        <w:rPr>
          <w:rFonts w:ascii="Arial" w:hAnsi="Arial" w:cs="Arial"/>
        </w:rPr>
        <w:t xml:space="preserve">() </w:t>
      </w:r>
      <w:r w:rsidRPr="0042180E">
        <w:rPr>
          <w:rFonts w:ascii="Arial" w:hAnsi="Arial" w:cs="Arial"/>
        </w:rPr>
        <w:br/>
        <w:t xml:space="preserve">                      + </w:t>
      </w:r>
      <w:proofErr w:type="spellStart"/>
      <w:r w:rsidRPr="0042180E">
        <w:rPr>
          <w:rFonts w:ascii="Arial" w:hAnsi="Arial" w:cs="Arial"/>
        </w:rPr>
        <w:t>getStreetName</w:t>
      </w:r>
      <w:proofErr w:type="spellEnd"/>
      <w:r w:rsidRPr="0042180E">
        <w:rPr>
          <w:rFonts w:ascii="Arial" w:hAnsi="Arial" w:cs="Arial"/>
        </w:rPr>
        <w:t>();</w:t>
      </w:r>
      <w:r w:rsidRPr="0042180E">
        <w:rPr>
          <w:rFonts w:ascii="Arial" w:hAnsi="Arial" w:cs="Arial"/>
        </w:rPr>
        <w:br/>
      </w:r>
    </w:p>
    <w:p w:rsidR="00060505" w:rsidRDefault="00060505" w:rsidP="00060505">
      <w:pPr>
        <w:pStyle w:val="Heading2"/>
      </w:pPr>
      <w:bookmarkStart w:id="78" w:name="_Toc406820784"/>
      <w:bookmarkStart w:id="79" w:name="_Toc416254139"/>
      <w:bookmarkStart w:id="80" w:name="_Toc435726753"/>
      <w:bookmarkStart w:id="81" w:name="_Toc435726908"/>
      <w:bookmarkStart w:id="82" w:name="_Toc435741682"/>
      <w:bookmarkStart w:id="83" w:name="_Toc509125644"/>
      <w:r>
        <w:t>Javadoc Comments</w:t>
      </w:r>
      <w:bookmarkEnd w:id="78"/>
      <w:bookmarkEnd w:id="79"/>
      <w:bookmarkEnd w:id="80"/>
      <w:bookmarkEnd w:id="81"/>
      <w:bookmarkEnd w:id="82"/>
      <w:bookmarkEnd w:id="83"/>
    </w:p>
    <w:p w:rsidR="00060505" w:rsidRDefault="00060505" w:rsidP="00060505">
      <w:pPr>
        <w:pStyle w:val="Heading3"/>
      </w:pPr>
      <w:bookmarkStart w:id="84" w:name="_Toc435726909"/>
      <w:bookmarkStart w:id="85" w:name="_Toc509125645"/>
      <w:r>
        <w:t>Rules:</w:t>
      </w:r>
      <w:bookmarkEnd w:id="84"/>
      <w:bookmarkEnd w:id="85"/>
    </w:p>
    <w:p w:rsidR="00060505" w:rsidRDefault="00060505" w:rsidP="00060505">
      <w:pPr>
        <w:pStyle w:val="Numbereditem"/>
        <w:keepNext w:val="0"/>
        <w:numPr>
          <w:ilvl w:val="0"/>
          <w:numId w:val="8"/>
        </w:numPr>
      </w:pPr>
      <w:r>
        <w:t xml:space="preserve">All classes and public methods must be preceded by a </w:t>
      </w:r>
      <w:proofErr w:type="spellStart"/>
      <w:r>
        <w:t>javadoc</w:t>
      </w:r>
      <w:proofErr w:type="spellEnd"/>
      <w:r>
        <w:t xml:space="preserve"> comment.</w:t>
      </w:r>
    </w:p>
    <w:p w:rsidR="00060505" w:rsidRDefault="00060505" w:rsidP="00060505">
      <w:pPr>
        <w:pStyle w:val="Numbereditem"/>
        <w:numPr>
          <w:ilvl w:val="0"/>
          <w:numId w:val="8"/>
        </w:numPr>
      </w:pPr>
      <w:r>
        <w:t xml:space="preserve">Class </w:t>
      </w:r>
      <w:proofErr w:type="spellStart"/>
      <w:r>
        <w:t>javadoc</w:t>
      </w:r>
      <w:proofErr w:type="spellEnd"/>
      <w:r>
        <w:t xml:space="preserve"> comments must contain a meaningful description of the class and an @author tag for each person who has worked on an part of the class.</w:t>
      </w:r>
    </w:p>
    <w:p w:rsidR="00060505" w:rsidRPr="0042180E" w:rsidRDefault="00060505" w:rsidP="00060505">
      <w:pPr>
        <w:pStyle w:val="Examplesource"/>
        <w:rPr>
          <w:rFonts w:ascii="Arial" w:hAnsi="Arial" w:cs="Arial"/>
        </w:rPr>
      </w:pPr>
      <w:r>
        <w:br/>
      </w:r>
      <w:r w:rsidRPr="0042180E">
        <w:rPr>
          <w:rFonts w:ascii="Arial" w:hAnsi="Arial" w:cs="Arial"/>
        </w:rPr>
        <w:t>/**</w:t>
      </w:r>
      <w:r w:rsidRPr="0042180E">
        <w:rPr>
          <w:rFonts w:ascii="Arial" w:hAnsi="Arial" w:cs="Arial"/>
        </w:rPr>
        <w:br/>
        <w:t>&lt;p&gt;</w:t>
      </w:r>
      <w:r w:rsidRPr="0042180E">
        <w:rPr>
          <w:rFonts w:ascii="Arial" w:hAnsi="Arial" w:cs="Arial"/>
        </w:rPr>
        <w:tab/>
        <w:t>COPYRIGHT &lt;/p&gt;</w:t>
      </w:r>
      <w:r w:rsidRPr="0042180E">
        <w:rPr>
          <w:rFonts w:ascii="Arial" w:hAnsi="Arial" w:cs="Arial"/>
        </w:rPr>
        <w:br/>
        <w:t>&lt;p&gt;</w:t>
      </w:r>
      <w:r w:rsidRPr="0042180E">
        <w:rPr>
          <w:rFonts w:ascii="Arial" w:hAnsi="Arial" w:cs="Arial"/>
          <w:color w:val="000000"/>
        </w:rPr>
        <w:t xml:space="preserve"> </w:t>
      </w:r>
      <w:r w:rsidRPr="0042180E">
        <w:rPr>
          <w:rFonts w:ascii="Arial" w:hAnsi="Arial" w:cs="Arial"/>
          <w:color w:val="000000"/>
        </w:rPr>
        <w:tab/>
      </w:r>
      <w:r w:rsidR="00E12995">
        <w:rPr>
          <w:rFonts w:ascii="Arial" w:hAnsi="Arial" w:cs="Arial"/>
          <w:color w:val="000000"/>
        </w:rPr>
        <w:t>Pass Entertainment</w:t>
      </w:r>
      <w:r w:rsidRPr="0042180E">
        <w:rPr>
          <w:rFonts w:ascii="Arial" w:hAnsi="Arial" w:cs="Arial"/>
          <w:color w:val="000000"/>
        </w:rPr>
        <w:t xml:space="preserve"> -- Copyright (C) 20</w:t>
      </w:r>
      <w:r w:rsidR="00E12995">
        <w:rPr>
          <w:rFonts w:ascii="Arial" w:hAnsi="Arial" w:cs="Arial"/>
          <w:color w:val="000000"/>
        </w:rPr>
        <w:t>18</w:t>
      </w:r>
      <w:r w:rsidRPr="0042180E">
        <w:rPr>
          <w:rFonts w:ascii="Arial" w:hAnsi="Arial" w:cs="Arial"/>
          <w:color w:val="000000"/>
        </w:rPr>
        <w:t xml:space="preserve"> </w:t>
      </w:r>
      <w:r w:rsidR="00E12995">
        <w:rPr>
          <w:rFonts w:ascii="Arial" w:hAnsi="Arial" w:cs="Arial"/>
          <w:color w:val="000000"/>
        </w:rPr>
        <w:t>Pass Entertainment</w:t>
      </w:r>
      <w:r w:rsidRPr="0042180E">
        <w:rPr>
          <w:rFonts w:ascii="Arial" w:hAnsi="Arial" w:cs="Arial"/>
        </w:rPr>
        <w:br/>
      </w:r>
      <w:r w:rsidRPr="0042180E">
        <w:rPr>
          <w:rFonts w:ascii="Arial" w:hAnsi="Arial" w:cs="Arial"/>
          <w:color w:val="000000"/>
        </w:rPr>
        <w:t xml:space="preserve">  </w:t>
      </w:r>
      <w:r w:rsidRPr="0042180E">
        <w:rPr>
          <w:rFonts w:ascii="Arial" w:hAnsi="Arial" w:cs="Arial"/>
          <w:color w:val="000000"/>
        </w:rPr>
        <w:tab/>
        <w:t>All rights reserved.  No part of this computer program</w:t>
      </w:r>
      <w:r w:rsidRPr="0042180E">
        <w:rPr>
          <w:rFonts w:ascii="Arial" w:hAnsi="Arial" w:cs="Arial"/>
        </w:rPr>
        <w:br/>
      </w:r>
      <w:r w:rsidRPr="0042180E">
        <w:rPr>
          <w:rFonts w:ascii="Arial" w:hAnsi="Arial" w:cs="Arial"/>
          <w:color w:val="000000"/>
        </w:rPr>
        <w:t xml:space="preserve">  </w:t>
      </w:r>
      <w:r w:rsidRPr="0042180E">
        <w:rPr>
          <w:rFonts w:ascii="Arial" w:hAnsi="Arial" w:cs="Arial"/>
          <w:color w:val="000000"/>
        </w:rPr>
        <w:tab/>
        <w:t>may be used or reproduced in any form by any</w:t>
      </w:r>
      <w:r w:rsidRPr="0042180E">
        <w:rPr>
          <w:rFonts w:ascii="Arial" w:hAnsi="Arial" w:cs="Arial"/>
        </w:rPr>
        <w:br/>
      </w:r>
      <w:r w:rsidRPr="0042180E">
        <w:rPr>
          <w:rFonts w:ascii="Arial" w:hAnsi="Arial" w:cs="Arial"/>
          <w:color w:val="000000"/>
        </w:rPr>
        <w:t xml:space="preserve">  </w:t>
      </w:r>
      <w:r w:rsidRPr="0042180E">
        <w:rPr>
          <w:rFonts w:ascii="Arial" w:hAnsi="Arial" w:cs="Arial"/>
          <w:color w:val="000000"/>
        </w:rPr>
        <w:tab/>
        <w:t>means without prior written permission of</w:t>
      </w:r>
      <w:r w:rsidRPr="0042180E">
        <w:rPr>
          <w:rFonts w:ascii="Arial" w:hAnsi="Arial" w:cs="Arial"/>
        </w:rPr>
        <w:br/>
      </w:r>
      <w:r w:rsidRPr="0042180E">
        <w:rPr>
          <w:rFonts w:ascii="Arial" w:hAnsi="Arial" w:cs="Arial"/>
          <w:color w:val="000000"/>
        </w:rPr>
        <w:t xml:space="preserve">  </w:t>
      </w:r>
      <w:r w:rsidRPr="0042180E">
        <w:rPr>
          <w:rFonts w:ascii="Arial" w:hAnsi="Arial" w:cs="Arial"/>
          <w:color w:val="000000"/>
        </w:rPr>
        <w:tab/>
      </w:r>
      <w:r w:rsidR="00E12995">
        <w:rPr>
          <w:rFonts w:ascii="Arial" w:hAnsi="Arial" w:cs="Arial"/>
          <w:color w:val="000000"/>
        </w:rPr>
        <w:t>Pass Entertainment</w:t>
      </w:r>
      <w:r w:rsidRPr="0042180E">
        <w:rPr>
          <w:rFonts w:ascii="Arial" w:hAnsi="Arial" w:cs="Arial"/>
          <w:color w:val="000000"/>
        </w:rPr>
        <w:t>. &lt;/p&gt;</w:t>
      </w:r>
    </w:p>
    <w:p w:rsidR="00060505" w:rsidRPr="0042180E" w:rsidRDefault="00060505" w:rsidP="00060505">
      <w:pPr>
        <w:pStyle w:val="Examplesource"/>
        <w:rPr>
          <w:rFonts w:ascii="Arial" w:hAnsi="Arial" w:cs="Arial"/>
        </w:rPr>
      </w:pPr>
      <w:r>
        <w:br/>
      </w:r>
      <w:r w:rsidRPr="0042180E">
        <w:rPr>
          <w:rFonts w:ascii="Arial" w:hAnsi="Arial" w:cs="Arial"/>
        </w:rPr>
        <w:t>&lt;p&gt;DESCRIPTION &lt;/p&gt;</w:t>
      </w:r>
      <w:r w:rsidRPr="0042180E">
        <w:rPr>
          <w:rFonts w:ascii="Arial" w:hAnsi="Arial" w:cs="Arial"/>
        </w:rPr>
        <w:br/>
        <w:t>&lt;p&gt;Contains the dimensions of a bounding box that will enclose</w:t>
      </w:r>
      <w:r w:rsidRPr="0042180E">
        <w:rPr>
          <w:rFonts w:ascii="Arial" w:hAnsi="Arial" w:cs="Arial"/>
        </w:rPr>
        <w:br/>
        <w:t>zero or more graphical objects on a screen. The dimensions</w:t>
      </w:r>
      <w:r w:rsidRPr="0042180E">
        <w:rPr>
          <w:rFonts w:ascii="Arial" w:hAnsi="Arial" w:cs="Arial"/>
        </w:rPr>
        <w:br/>
        <w:t>will increase as required when items are added to the box. &lt;/p&gt;</w:t>
      </w:r>
      <w:r w:rsidRPr="0042180E">
        <w:rPr>
          <w:rFonts w:ascii="Arial" w:hAnsi="Arial" w:cs="Arial"/>
        </w:rPr>
        <w:br/>
      </w:r>
      <w:r w:rsidRPr="0042180E">
        <w:rPr>
          <w:rFonts w:ascii="Arial" w:hAnsi="Arial" w:cs="Arial"/>
        </w:rPr>
        <w:br/>
        <w:t xml:space="preserve">@author </w:t>
      </w:r>
      <w:r w:rsidR="00E12995">
        <w:rPr>
          <w:rFonts w:ascii="Arial" w:hAnsi="Arial" w:cs="Arial"/>
        </w:rPr>
        <w:t>Santhosh</w:t>
      </w:r>
      <w:r w:rsidRPr="0042180E">
        <w:rPr>
          <w:rFonts w:ascii="Arial" w:hAnsi="Arial" w:cs="Arial"/>
        </w:rPr>
        <w:br/>
        <w:t>@version 1.0</w:t>
      </w:r>
      <w:r w:rsidRPr="0042180E">
        <w:rPr>
          <w:rFonts w:ascii="Arial" w:hAnsi="Arial" w:cs="Arial"/>
        </w:rPr>
        <w:br/>
        <w:t xml:space="preserve">@see </w:t>
      </w:r>
      <w:proofErr w:type="spellStart"/>
      <w:r w:rsidRPr="0042180E">
        <w:rPr>
          <w:rFonts w:ascii="Arial" w:hAnsi="Arial" w:cs="Arial"/>
        </w:rPr>
        <w:t>related_class</w:t>
      </w:r>
      <w:proofErr w:type="spellEnd"/>
      <w:r w:rsidRPr="0042180E">
        <w:rPr>
          <w:rFonts w:ascii="Arial" w:hAnsi="Arial" w:cs="Arial"/>
        </w:rPr>
        <w:br/>
        <w:t>*/</w:t>
      </w:r>
      <w:r w:rsidRPr="0042180E">
        <w:rPr>
          <w:rFonts w:ascii="Arial" w:hAnsi="Arial" w:cs="Arial"/>
        </w:rPr>
        <w:br/>
        <w:t xml:space="preserve">class </w:t>
      </w:r>
      <w:proofErr w:type="spellStart"/>
      <w:r w:rsidRPr="0042180E">
        <w:rPr>
          <w:rFonts w:ascii="Arial" w:hAnsi="Arial" w:cs="Arial"/>
        </w:rPr>
        <w:t>BoundingBox</w:t>
      </w:r>
      <w:proofErr w:type="spellEnd"/>
      <w:r w:rsidRPr="0042180E">
        <w:rPr>
          <w:rFonts w:ascii="Arial" w:hAnsi="Arial" w:cs="Arial"/>
        </w:rPr>
        <w:br/>
        <w:t>{ ...</w:t>
      </w:r>
      <w:r w:rsidRPr="0042180E">
        <w:rPr>
          <w:rFonts w:ascii="Arial" w:hAnsi="Arial" w:cs="Arial"/>
        </w:rPr>
        <w:br/>
      </w:r>
    </w:p>
    <w:p w:rsidR="00060505" w:rsidRDefault="00060505" w:rsidP="00060505">
      <w:pPr>
        <w:pStyle w:val="Numbereditem"/>
        <w:numPr>
          <w:ilvl w:val="0"/>
          <w:numId w:val="9"/>
        </w:numPr>
      </w:pPr>
      <w:r>
        <w:t xml:space="preserve">Method </w:t>
      </w:r>
      <w:proofErr w:type="spellStart"/>
      <w:r>
        <w:t>javadoc</w:t>
      </w:r>
      <w:proofErr w:type="spellEnd"/>
      <w:r>
        <w:t xml:space="preserve"> comments must include a meaningful description of the method @</w:t>
      </w:r>
      <w:proofErr w:type="spellStart"/>
      <w:r>
        <w:t>param</w:t>
      </w:r>
      <w:proofErr w:type="spellEnd"/>
      <w:r>
        <w:t xml:space="preserve"> tags for each parameter, and, if applicable, @return and @exception tags.</w:t>
      </w:r>
    </w:p>
    <w:p w:rsidR="00060505" w:rsidRPr="00C078D4" w:rsidRDefault="00060505" w:rsidP="00060505">
      <w:pPr>
        <w:pStyle w:val="Examplesource"/>
        <w:rPr>
          <w:rFonts w:ascii="Arial" w:hAnsi="Arial" w:cs="Arial"/>
        </w:rPr>
      </w:pPr>
      <w:r>
        <w:br/>
      </w:r>
      <w:r w:rsidRPr="00C078D4">
        <w:rPr>
          <w:rFonts w:ascii="Arial" w:hAnsi="Arial" w:cs="Arial"/>
        </w:rPr>
        <w:t>/**</w:t>
      </w:r>
      <w:r w:rsidRPr="00C078D4">
        <w:rPr>
          <w:rFonts w:ascii="Arial" w:hAnsi="Arial" w:cs="Arial"/>
        </w:rPr>
        <w:br/>
        <w:t>Adds a graphic object to the bounding box. If the any of the object’s</w:t>
      </w:r>
      <w:r w:rsidRPr="00C078D4">
        <w:rPr>
          <w:rFonts w:ascii="Arial" w:hAnsi="Arial" w:cs="Arial"/>
        </w:rPr>
        <w:br/>
        <w:t>dimensions fall outside the box, the box’s dimensions will grow to</w:t>
      </w:r>
      <w:r w:rsidRPr="00C078D4">
        <w:rPr>
          <w:rFonts w:ascii="Arial" w:hAnsi="Arial" w:cs="Arial"/>
        </w:rPr>
        <w:br/>
        <w:t>include them.</w:t>
      </w:r>
      <w:r w:rsidRPr="00C078D4">
        <w:rPr>
          <w:rFonts w:ascii="Arial" w:hAnsi="Arial" w:cs="Arial"/>
        </w:rPr>
        <w:br/>
      </w:r>
      <w:r w:rsidRPr="00C078D4">
        <w:rPr>
          <w:rFonts w:ascii="Arial" w:hAnsi="Arial" w:cs="Arial"/>
        </w:rPr>
        <w:br/>
        <w:t>@parameter element the graphic element to be added to the box</w:t>
      </w:r>
      <w:r w:rsidRPr="00C078D4">
        <w:rPr>
          <w:rFonts w:ascii="Arial" w:hAnsi="Arial" w:cs="Arial"/>
        </w:rPr>
        <w:br/>
      </w:r>
      <w:r w:rsidRPr="00C078D4">
        <w:rPr>
          <w:rFonts w:ascii="Arial" w:hAnsi="Arial" w:cs="Arial"/>
        </w:rPr>
        <w:br/>
        <w:t>@return true if the bounding box has expanded as a result of adding</w:t>
      </w:r>
      <w:r w:rsidRPr="00C078D4">
        <w:rPr>
          <w:rFonts w:ascii="Arial" w:hAnsi="Arial" w:cs="Arial"/>
        </w:rPr>
        <w:br/>
        <w:t xml:space="preserve">        the item, false if the dimensions are unchanged</w:t>
      </w:r>
      <w:r w:rsidRPr="00C078D4">
        <w:rPr>
          <w:rFonts w:ascii="Arial" w:hAnsi="Arial" w:cs="Arial"/>
        </w:rPr>
        <w:br/>
        <w:t xml:space="preserve">@see </w:t>
      </w:r>
      <w:proofErr w:type="spellStart"/>
      <w:r w:rsidRPr="00C078D4">
        <w:rPr>
          <w:rFonts w:ascii="Arial" w:hAnsi="Arial" w:cs="Arial"/>
        </w:rPr>
        <w:t>see_related_method</w:t>
      </w:r>
      <w:proofErr w:type="spellEnd"/>
      <w:r w:rsidRPr="00C078D4">
        <w:rPr>
          <w:rFonts w:ascii="Arial" w:hAnsi="Arial" w:cs="Arial"/>
        </w:rPr>
        <w:t xml:space="preserve"> or material</w:t>
      </w:r>
      <w:r w:rsidRPr="00C078D4">
        <w:rPr>
          <w:rFonts w:ascii="Arial" w:hAnsi="Arial" w:cs="Arial"/>
        </w:rPr>
        <w:br/>
        <w:t>*/</w:t>
      </w:r>
      <w:r w:rsidRPr="00C078D4">
        <w:rPr>
          <w:rFonts w:ascii="Arial" w:hAnsi="Arial" w:cs="Arial"/>
        </w:rPr>
        <w:br/>
        <w:t xml:space="preserve">public </w:t>
      </w:r>
      <w:proofErr w:type="spellStart"/>
      <w:r w:rsidRPr="00C078D4">
        <w:rPr>
          <w:rFonts w:ascii="Arial" w:hAnsi="Arial" w:cs="Arial"/>
        </w:rPr>
        <w:t>boolean</w:t>
      </w:r>
      <w:proofErr w:type="spellEnd"/>
      <w:r w:rsidRPr="00C078D4">
        <w:rPr>
          <w:rFonts w:ascii="Arial" w:hAnsi="Arial" w:cs="Arial"/>
        </w:rPr>
        <w:t xml:space="preserve"> </w:t>
      </w:r>
      <w:proofErr w:type="spellStart"/>
      <w:proofErr w:type="gramStart"/>
      <w:r w:rsidRPr="00C078D4">
        <w:rPr>
          <w:rFonts w:ascii="Arial" w:hAnsi="Arial" w:cs="Arial"/>
        </w:rPr>
        <w:t>addItem</w:t>
      </w:r>
      <w:proofErr w:type="spellEnd"/>
      <w:r w:rsidRPr="00C078D4">
        <w:rPr>
          <w:rFonts w:ascii="Arial" w:hAnsi="Arial" w:cs="Arial"/>
        </w:rPr>
        <w:t xml:space="preserve">( </w:t>
      </w:r>
      <w:proofErr w:type="spellStart"/>
      <w:r w:rsidRPr="00C078D4">
        <w:rPr>
          <w:rFonts w:ascii="Arial" w:hAnsi="Arial" w:cs="Arial"/>
        </w:rPr>
        <w:t>GraphicElement</w:t>
      </w:r>
      <w:proofErr w:type="spellEnd"/>
      <w:proofErr w:type="gramEnd"/>
      <w:r w:rsidRPr="00C078D4">
        <w:rPr>
          <w:rFonts w:ascii="Arial" w:hAnsi="Arial" w:cs="Arial"/>
        </w:rPr>
        <w:t xml:space="preserve"> element )</w:t>
      </w:r>
      <w:r w:rsidRPr="00C078D4">
        <w:rPr>
          <w:rFonts w:ascii="Arial" w:hAnsi="Arial" w:cs="Arial"/>
        </w:rPr>
        <w:br/>
        <w:t>{ ...</w:t>
      </w:r>
      <w:r w:rsidRPr="00C078D4">
        <w:rPr>
          <w:rFonts w:ascii="Arial" w:hAnsi="Arial" w:cs="Arial"/>
        </w:rPr>
        <w:br/>
      </w:r>
    </w:p>
    <w:p w:rsidR="00060505" w:rsidRDefault="00060505" w:rsidP="00060505">
      <w:pPr>
        <w:pStyle w:val="Heading3"/>
      </w:pPr>
      <w:bookmarkStart w:id="86" w:name="_Toc435726910"/>
      <w:bookmarkStart w:id="87" w:name="_Toc509125646"/>
      <w:r>
        <w:t>Recommendations:</w:t>
      </w:r>
      <w:bookmarkEnd w:id="86"/>
      <w:bookmarkEnd w:id="87"/>
    </w:p>
    <w:p w:rsidR="00060505" w:rsidRDefault="00060505" w:rsidP="00060505">
      <w:pPr>
        <w:pStyle w:val="Numbereditem"/>
        <w:numPr>
          <w:ilvl w:val="0"/>
          <w:numId w:val="10"/>
        </w:numPr>
      </w:pPr>
      <w:r>
        <w:t xml:space="preserve">Precede all non-public methods by a </w:t>
      </w:r>
      <w:proofErr w:type="spellStart"/>
      <w:r>
        <w:t>javadoc</w:t>
      </w:r>
      <w:proofErr w:type="spellEnd"/>
      <w:r>
        <w:t xml:space="preserve"> comment.</w:t>
      </w:r>
    </w:p>
    <w:p w:rsidR="00060505" w:rsidRDefault="00060505" w:rsidP="00060505">
      <w:pPr>
        <w:pStyle w:val="Heading2"/>
      </w:pPr>
      <w:bookmarkStart w:id="88" w:name="_Toc385316888"/>
      <w:bookmarkStart w:id="89" w:name="_Toc406820785"/>
      <w:bookmarkStart w:id="90" w:name="_Toc416254140"/>
      <w:bookmarkStart w:id="91" w:name="_Toc435726754"/>
      <w:bookmarkStart w:id="92" w:name="_Toc435726911"/>
      <w:bookmarkStart w:id="93" w:name="_Toc435741683"/>
      <w:bookmarkStart w:id="94" w:name="_Toc509125647"/>
      <w:r>
        <w:t>Files</w:t>
      </w:r>
      <w:bookmarkEnd w:id="88"/>
      <w:bookmarkEnd w:id="89"/>
      <w:bookmarkEnd w:id="90"/>
      <w:bookmarkEnd w:id="91"/>
      <w:bookmarkEnd w:id="92"/>
      <w:bookmarkEnd w:id="93"/>
      <w:bookmarkEnd w:id="94"/>
    </w:p>
    <w:p w:rsidR="00060505" w:rsidRDefault="00060505" w:rsidP="00060505">
      <w:pPr>
        <w:pStyle w:val="Heading3"/>
        <w:rPr>
          <w:rFonts w:ascii="Arial Narrow" w:hAnsi="Arial Narrow"/>
        </w:rPr>
      </w:pPr>
      <w:bookmarkStart w:id="95" w:name="_Toc435726912"/>
      <w:bookmarkStart w:id="96" w:name="_Toc509125648"/>
      <w:r>
        <w:lastRenderedPageBreak/>
        <w:t>Rules</w:t>
      </w:r>
      <w:r>
        <w:rPr>
          <w:rFonts w:ascii="Arial Narrow" w:hAnsi="Arial Narrow"/>
        </w:rPr>
        <w:t>:</w:t>
      </w:r>
      <w:bookmarkEnd w:id="95"/>
      <w:bookmarkEnd w:id="96"/>
    </w:p>
    <w:p w:rsidR="00060505" w:rsidRPr="00C078D4" w:rsidRDefault="00060505" w:rsidP="00060505">
      <w:pPr>
        <w:pStyle w:val="Examplesource"/>
        <w:rPr>
          <w:rFonts w:ascii="Arial" w:hAnsi="Arial" w:cs="Arial"/>
        </w:rPr>
      </w:pPr>
      <w:r w:rsidRPr="00C078D4">
        <w:rPr>
          <w:rFonts w:ascii="Arial" w:hAnsi="Arial" w:cs="Arial"/>
        </w:rPr>
        <w:t xml:space="preserve">All files or packages must include the standard comment header with copyright information as required by the </w:t>
      </w:r>
      <w:proofErr w:type="gramStart"/>
      <w:r w:rsidRPr="00C078D4">
        <w:rPr>
          <w:rFonts w:ascii="Arial" w:hAnsi="Arial" w:cs="Arial"/>
        </w:rPr>
        <w:t>project.-</w:t>
      </w:r>
      <w:proofErr w:type="gramEnd"/>
      <w:r w:rsidRPr="00C078D4">
        <w:rPr>
          <w:rFonts w:ascii="Arial" w:hAnsi="Arial" w:cs="Arial"/>
        </w:rPr>
        <w:t>1999&lt;</w:t>
      </w:r>
      <w:r w:rsidRPr="00C078D4">
        <w:rPr>
          <w:rFonts w:ascii="Arial" w:hAnsi="Arial" w:cs="Arial"/>
          <w:b/>
        </w:rPr>
        <w:t>company name</w:t>
      </w:r>
      <w:r w:rsidRPr="00C078D4">
        <w:rPr>
          <w:rFonts w:ascii="Arial" w:hAnsi="Arial" w:cs="Arial"/>
        </w:rPr>
        <w:t>&gt;&lt;</w:t>
      </w:r>
      <w:r w:rsidRPr="00C078D4">
        <w:rPr>
          <w:rFonts w:ascii="Arial" w:hAnsi="Arial" w:cs="Arial"/>
          <w:b/>
        </w:rPr>
        <w:t>company name</w:t>
      </w:r>
      <w:r w:rsidRPr="00C078D4">
        <w:rPr>
          <w:rFonts w:ascii="Arial" w:hAnsi="Arial" w:cs="Arial"/>
        </w:rPr>
        <w:t>&gt;</w:t>
      </w:r>
    </w:p>
    <w:p w:rsidR="00060505" w:rsidRDefault="00060505" w:rsidP="00060505">
      <w:pPr>
        <w:pStyle w:val="Heading3"/>
      </w:pPr>
      <w:bookmarkStart w:id="97" w:name="_Toc435726913"/>
      <w:bookmarkStart w:id="98" w:name="_Toc509125649"/>
      <w:r>
        <w:t>Recommendations:</w:t>
      </w:r>
      <w:bookmarkEnd w:id="97"/>
      <w:bookmarkEnd w:id="98"/>
    </w:p>
    <w:p w:rsidR="00060505" w:rsidRDefault="00060505" w:rsidP="00060505">
      <w:pPr>
        <w:pStyle w:val="Numbereditem"/>
        <w:numPr>
          <w:ilvl w:val="0"/>
          <w:numId w:val="11"/>
        </w:numPr>
      </w:pPr>
      <w:r>
        <w:t>Try to keep the size of source files to less than one thousand lines.</w:t>
      </w:r>
    </w:p>
    <w:p w:rsidR="00060505" w:rsidRDefault="00060505" w:rsidP="00060505">
      <w:pPr>
        <w:pStyle w:val="Explaination"/>
      </w:pPr>
      <w:r>
        <w:t>If source files become larger than this, there's a good chance that the design should be looked at again, with more functionality being moved into smaller objects.</w:t>
      </w:r>
    </w:p>
    <w:p w:rsidR="00060505" w:rsidRDefault="00060505" w:rsidP="00060505">
      <w:pPr>
        <w:pStyle w:val="Heading2"/>
      </w:pPr>
      <w:bookmarkStart w:id="99" w:name="_Toc406820786"/>
      <w:bookmarkStart w:id="100" w:name="_Toc416254141"/>
      <w:bookmarkStart w:id="101" w:name="_Toc435726755"/>
      <w:bookmarkStart w:id="102" w:name="_Toc435726914"/>
      <w:bookmarkStart w:id="103" w:name="_Toc435741684"/>
      <w:bookmarkStart w:id="104" w:name="_Toc385316889"/>
      <w:bookmarkStart w:id="105" w:name="_Toc509125650"/>
      <w:r>
        <w:t>Naming Conventions</w:t>
      </w:r>
      <w:bookmarkEnd w:id="99"/>
      <w:bookmarkEnd w:id="100"/>
      <w:bookmarkEnd w:id="101"/>
      <w:bookmarkEnd w:id="102"/>
      <w:bookmarkEnd w:id="103"/>
      <w:bookmarkEnd w:id="105"/>
    </w:p>
    <w:p w:rsidR="00060505" w:rsidRDefault="00060505" w:rsidP="00060505">
      <w:pPr>
        <w:pStyle w:val="Heading3"/>
      </w:pPr>
      <w:bookmarkStart w:id="106" w:name="_Toc435726915"/>
      <w:bookmarkStart w:id="107" w:name="_Toc509125651"/>
      <w:r>
        <w:t>Rules:</w:t>
      </w:r>
      <w:bookmarkEnd w:id="106"/>
      <w:bookmarkEnd w:id="107"/>
    </w:p>
    <w:p w:rsidR="00060505" w:rsidRDefault="00060505" w:rsidP="00060505">
      <w:pPr>
        <w:pStyle w:val="Numbereditem"/>
        <w:numPr>
          <w:ilvl w:val="0"/>
          <w:numId w:val="12"/>
        </w:numPr>
      </w:pPr>
      <w:r>
        <w:t>Whenever mixed-case names are made up of more than one word, the first letter of each word following the first should be uppercase.</w:t>
      </w:r>
    </w:p>
    <w:p w:rsidR="00060505" w:rsidRPr="00C078D4" w:rsidRDefault="00060505" w:rsidP="00060505">
      <w:pPr>
        <w:pStyle w:val="Examplesource"/>
        <w:numPr>
          <w:ilvl w:val="12"/>
          <w:numId w:val="0"/>
        </w:numPr>
        <w:ind w:left="1080" w:hanging="360"/>
        <w:rPr>
          <w:rFonts w:ascii="Arial" w:hAnsi="Arial" w:cs="Arial"/>
        </w:rPr>
      </w:pPr>
      <w:r>
        <w:br/>
      </w:r>
      <w:proofErr w:type="spellStart"/>
      <w:proofErr w:type="gramStart"/>
      <w:r w:rsidRPr="00C078D4">
        <w:rPr>
          <w:rFonts w:ascii="Arial" w:hAnsi="Arial" w:cs="Arial"/>
        </w:rPr>
        <w:t>closeFile</w:t>
      </w:r>
      <w:proofErr w:type="spellEnd"/>
      <w:r w:rsidRPr="00C078D4">
        <w:rPr>
          <w:rFonts w:ascii="Arial" w:hAnsi="Arial" w:cs="Arial"/>
        </w:rPr>
        <w:t>(</w:t>
      </w:r>
      <w:proofErr w:type="gramEnd"/>
      <w:r w:rsidRPr="00C078D4">
        <w:rPr>
          <w:rFonts w:ascii="Arial" w:hAnsi="Arial" w:cs="Arial"/>
        </w:rPr>
        <w:t>);</w:t>
      </w:r>
      <w:r w:rsidRPr="00C078D4">
        <w:rPr>
          <w:rFonts w:ascii="Arial" w:hAnsi="Arial" w:cs="Arial"/>
        </w:rPr>
        <w:br/>
        <w:t xml:space="preserve">Button </w:t>
      </w:r>
      <w:r w:rsidRPr="00C078D4">
        <w:rPr>
          <w:rFonts w:ascii="Arial" w:hAnsi="Arial" w:cs="Arial"/>
        </w:rPr>
        <w:tab/>
      </w:r>
      <w:proofErr w:type="spellStart"/>
      <w:r w:rsidRPr="00C078D4">
        <w:rPr>
          <w:rFonts w:ascii="Arial" w:hAnsi="Arial" w:cs="Arial"/>
        </w:rPr>
        <w:t>okButton</w:t>
      </w:r>
      <w:proofErr w:type="spellEnd"/>
      <w:r w:rsidRPr="00C078D4">
        <w:rPr>
          <w:rFonts w:ascii="Arial" w:hAnsi="Arial" w:cs="Arial"/>
        </w:rPr>
        <w:t>;</w:t>
      </w:r>
      <w:r w:rsidRPr="00C078D4">
        <w:rPr>
          <w:rFonts w:ascii="Arial" w:hAnsi="Arial" w:cs="Arial"/>
        </w:rPr>
        <w:br/>
      </w:r>
      <w:proofErr w:type="spellStart"/>
      <w:r w:rsidRPr="00C078D4">
        <w:rPr>
          <w:rFonts w:ascii="Arial" w:hAnsi="Arial" w:cs="Arial"/>
        </w:rPr>
        <w:t>int</w:t>
      </w:r>
      <w:proofErr w:type="spellEnd"/>
      <w:r w:rsidRPr="00C078D4">
        <w:rPr>
          <w:rFonts w:ascii="Arial" w:hAnsi="Arial" w:cs="Arial"/>
        </w:rPr>
        <w:t xml:space="preserve"> </w:t>
      </w:r>
      <w:r w:rsidRPr="00C078D4">
        <w:rPr>
          <w:rFonts w:ascii="Arial" w:hAnsi="Arial" w:cs="Arial"/>
        </w:rPr>
        <w:tab/>
      </w:r>
      <w:proofErr w:type="spellStart"/>
      <w:r w:rsidRPr="00C078D4">
        <w:rPr>
          <w:rFonts w:ascii="Arial" w:hAnsi="Arial" w:cs="Arial"/>
        </w:rPr>
        <w:t>accountTotal</w:t>
      </w:r>
      <w:proofErr w:type="spellEnd"/>
      <w:r w:rsidRPr="00C078D4">
        <w:rPr>
          <w:rFonts w:ascii="Arial" w:hAnsi="Arial" w:cs="Arial"/>
        </w:rPr>
        <w:t>;</w:t>
      </w:r>
      <w:r w:rsidRPr="00C078D4">
        <w:rPr>
          <w:rFonts w:ascii="Arial" w:hAnsi="Arial" w:cs="Arial"/>
        </w:rPr>
        <w:br/>
      </w:r>
      <w:proofErr w:type="spellStart"/>
      <w:r w:rsidRPr="00C078D4">
        <w:rPr>
          <w:rFonts w:ascii="Arial" w:hAnsi="Arial" w:cs="Arial"/>
        </w:rPr>
        <w:t>int</w:t>
      </w:r>
      <w:proofErr w:type="spellEnd"/>
      <w:r w:rsidRPr="00C078D4">
        <w:rPr>
          <w:rFonts w:ascii="Arial" w:hAnsi="Arial" w:cs="Arial"/>
        </w:rPr>
        <w:t xml:space="preserve"> </w:t>
      </w:r>
      <w:r w:rsidRPr="00C078D4">
        <w:rPr>
          <w:rFonts w:ascii="Arial" w:hAnsi="Arial" w:cs="Arial"/>
        </w:rPr>
        <w:tab/>
        <w:t>average;</w:t>
      </w:r>
      <w:r w:rsidRPr="00C078D4">
        <w:rPr>
          <w:rFonts w:ascii="Arial" w:hAnsi="Arial" w:cs="Arial"/>
        </w:rPr>
        <w:br/>
      </w:r>
    </w:p>
    <w:p w:rsidR="00060505" w:rsidRDefault="00060505" w:rsidP="00060505">
      <w:pPr>
        <w:pStyle w:val="Numbereditem"/>
        <w:numPr>
          <w:ilvl w:val="0"/>
          <w:numId w:val="12"/>
        </w:numPr>
      </w:pPr>
      <w:r>
        <w:t>Whenever all-uppercase names are made up of more than one word, each word should be separated with an underscore.</w:t>
      </w:r>
    </w:p>
    <w:p w:rsidR="00060505" w:rsidRPr="00C078D4" w:rsidRDefault="00060505" w:rsidP="00060505">
      <w:pPr>
        <w:pStyle w:val="Examplesource"/>
        <w:numPr>
          <w:ilvl w:val="12"/>
          <w:numId w:val="0"/>
        </w:numPr>
        <w:ind w:left="1080" w:hanging="360"/>
        <w:rPr>
          <w:rFonts w:ascii="Arial" w:hAnsi="Arial" w:cs="Arial"/>
        </w:rPr>
      </w:pPr>
      <w:r>
        <w:br/>
      </w:r>
      <w:r w:rsidRPr="00C078D4">
        <w:rPr>
          <w:rFonts w:ascii="Arial" w:hAnsi="Arial" w:cs="Arial"/>
        </w:rPr>
        <w:t xml:space="preserve">final </w:t>
      </w:r>
      <w:proofErr w:type="spellStart"/>
      <w:r w:rsidRPr="00C078D4">
        <w:rPr>
          <w:rFonts w:ascii="Arial" w:hAnsi="Arial" w:cs="Arial"/>
        </w:rPr>
        <w:t>int</w:t>
      </w:r>
      <w:proofErr w:type="spellEnd"/>
      <w:r w:rsidRPr="00C078D4">
        <w:rPr>
          <w:rFonts w:ascii="Arial" w:hAnsi="Arial" w:cs="Arial"/>
        </w:rPr>
        <w:t xml:space="preserve"> MAX_RANGE = 100;</w:t>
      </w:r>
      <w:r w:rsidRPr="00C078D4">
        <w:rPr>
          <w:rFonts w:ascii="Arial" w:hAnsi="Arial" w:cs="Arial"/>
        </w:rPr>
        <w:br/>
        <w:t>final String BUTTON_NAME = “a button name”;</w:t>
      </w:r>
      <w:r w:rsidRPr="00C078D4">
        <w:rPr>
          <w:rFonts w:ascii="Arial" w:hAnsi="Arial" w:cs="Arial"/>
        </w:rPr>
        <w:br/>
      </w:r>
    </w:p>
    <w:p w:rsidR="00060505" w:rsidRDefault="00060505" w:rsidP="00060505">
      <w:pPr>
        <w:pStyle w:val="Numbereditem"/>
        <w:numPr>
          <w:ilvl w:val="0"/>
          <w:numId w:val="12"/>
        </w:numPr>
      </w:pPr>
      <w:r>
        <w:t>Methods should be named so that they describe what the method does, starting with an active verb whenever possible.</w:t>
      </w:r>
    </w:p>
    <w:p w:rsidR="00060505" w:rsidRPr="00C078D4" w:rsidRDefault="00060505" w:rsidP="00060505">
      <w:pPr>
        <w:pStyle w:val="Examplesource"/>
        <w:numPr>
          <w:ilvl w:val="12"/>
          <w:numId w:val="0"/>
        </w:numPr>
        <w:ind w:left="1080" w:hanging="360"/>
        <w:rPr>
          <w:rFonts w:ascii="Arial" w:hAnsi="Arial" w:cs="Arial"/>
        </w:rPr>
      </w:pPr>
      <w:r>
        <w:br/>
      </w:r>
      <w:r w:rsidRPr="00C078D4">
        <w:rPr>
          <w:rFonts w:ascii="Arial" w:hAnsi="Arial" w:cs="Arial"/>
        </w:rPr>
        <w:t xml:space="preserve">protected void </w:t>
      </w:r>
      <w:proofErr w:type="spellStart"/>
      <w:proofErr w:type="gramStart"/>
      <w:r w:rsidRPr="00C078D4">
        <w:rPr>
          <w:rFonts w:ascii="Arial" w:hAnsi="Arial" w:cs="Arial"/>
        </w:rPr>
        <w:t>hideComponent</w:t>
      </w:r>
      <w:proofErr w:type="spellEnd"/>
      <w:r w:rsidRPr="00C078D4">
        <w:rPr>
          <w:rFonts w:ascii="Arial" w:hAnsi="Arial" w:cs="Arial"/>
        </w:rPr>
        <w:t>(</w:t>
      </w:r>
      <w:proofErr w:type="gramEnd"/>
      <w:r w:rsidRPr="00C078D4">
        <w:rPr>
          <w:rFonts w:ascii="Arial" w:hAnsi="Arial" w:cs="Arial"/>
        </w:rPr>
        <w:t>) ...</w:t>
      </w:r>
      <w:r w:rsidRPr="00C078D4">
        <w:rPr>
          <w:rFonts w:ascii="Arial" w:hAnsi="Arial" w:cs="Arial"/>
        </w:rPr>
        <w:br/>
        <w:t xml:space="preserve">public </w:t>
      </w:r>
      <w:proofErr w:type="spellStart"/>
      <w:r w:rsidRPr="00C078D4">
        <w:rPr>
          <w:rFonts w:ascii="Arial" w:hAnsi="Arial" w:cs="Arial"/>
        </w:rPr>
        <w:t>int</w:t>
      </w:r>
      <w:proofErr w:type="spellEnd"/>
      <w:r w:rsidRPr="00C078D4">
        <w:rPr>
          <w:rFonts w:ascii="Arial" w:hAnsi="Arial" w:cs="Arial"/>
        </w:rPr>
        <w:t xml:space="preserve">     </w:t>
      </w:r>
      <w:proofErr w:type="spellStart"/>
      <w:r w:rsidRPr="00C078D4">
        <w:rPr>
          <w:rFonts w:ascii="Arial" w:hAnsi="Arial" w:cs="Arial"/>
        </w:rPr>
        <w:t>getAverage</w:t>
      </w:r>
      <w:proofErr w:type="spellEnd"/>
      <w:r w:rsidRPr="00C078D4">
        <w:rPr>
          <w:rFonts w:ascii="Arial" w:hAnsi="Arial" w:cs="Arial"/>
        </w:rPr>
        <w:t>() ...</w:t>
      </w:r>
      <w:r w:rsidRPr="00C078D4">
        <w:rPr>
          <w:rFonts w:ascii="Arial" w:hAnsi="Arial" w:cs="Arial"/>
        </w:rPr>
        <w:br/>
        <w:t xml:space="preserve">public void    </w:t>
      </w:r>
      <w:proofErr w:type="spellStart"/>
      <w:r w:rsidRPr="00C078D4">
        <w:rPr>
          <w:rFonts w:ascii="Arial" w:hAnsi="Arial" w:cs="Arial"/>
        </w:rPr>
        <w:t>refreshScreen</w:t>
      </w:r>
      <w:proofErr w:type="spellEnd"/>
      <w:r w:rsidRPr="00C078D4">
        <w:rPr>
          <w:rFonts w:ascii="Arial" w:hAnsi="Arial" w:cs="Arial"/>
        </w:rPr>
        <w:t>() ...</w:t>
      </w:r>
      <w:r w:rsidRPr="00C078D4">
        <w:rPr>
          <w:rFonts w:ascii="Arial" w:hAnsi="Arial" w:cs="Arial"/>
        </w:rPr>
        <w:br/>
      </w:r>
    </w:p>
    <w:p w:rsidR="00060505" w:rsidRDefault="00060505" w:rsidP="00060505">
      <w:pPr>
        <w:pStyle w:val="Numbereditem"/>
        <w:numPr>
          <w:ilvl w:val="0"/>
          <w:numId w:val="12"/>
        </w:numPr>
      </w:pPr>
      <w:r>
        <w:t>Accessor methods that retrieve an attribute should begin with “get”.</w:t>
      </w:r>
    </w:p>
    <w:p w:rsidR="00060505" w:rsidRDefault="00060505" w:rsidP="00060505">
      <w:pPr>
        <w:pStyle w:val="Numbereditem"/>
        <w:numPr>
          <w:ilvl w:val="0"/>
          <w:numId w:val="12"/>
        </w:numPr>
      </w:pPr>
      <w:r>
        <w:t>Modifier methods should begin with “set”.</w:t>
      </w:r>
    </w:p>
    <w:p w:rsidR="00060505" w:rsidRDefault="00060505" w:rsidP="00060505">
      <w:pPr>
        <w:pStyle w:val="Numbereditem"/>
        <w:numPr>
          <w:ilvl w:val="0"/>
          <w:numId w:val="12"/>
        </w:numPr>
      </w:pPr>
      <w:r>
        <w:t>Components should end with the type of the component.</w:t>
      </w:r>
    </w:p>
    <w:p w:rsidR="00060505" w:rsidRDefault="00060505" w:rsidP="00060505">
      <w:pPr>
        <w:pStyle w:val="Explaination"/>
        <w:numPr>
          <w:ilvl w:val="12"/>
          <w:numId w:val="0"/>
        </w:numPr>
        <w:ind w:left="720"/>
      </w:pPr>
      <w:r>
        <w:t xml:space="preserve">This is to make the use of the variable a bit more obvious. For </w:t>
      </w:r>
      <w:proofErr w:type="gramStart"/>
      <w:r>
        <w:t>example</w:t>
      </w:r>
      <w:proofErr w:type="gramEnd"/>
      <w:r>
        <w:t xml:space="preserve"> “</w:t>
      </w:r>
      <w:proofErr w:type="spellStart"/>
      <w:r>
        <w:t>ageTextField</w:t>
      </w:r>
      <w:proofErr w:type="spellEnd"/>
      <w:r>
        <w:t>” is unambiguous, while “age” may be mistaken for a numeric value.</w:t>
      </w:r>
    </w:p>
    <w:p w:rsidR="00060505" w:rsidRPr="00C078D4" w:rsidRDefault="00060505" w:rsidP="00060505">
      <w:pPr>
        <w:pStyle w:val="Examplesource"/>
        <w:numPr>
          <w:ilvl w:val="12"/>
          <w:numId w:val="0"/>
        </w:numPr>
        <w:ind w:left="1080" w:hanging="360"/>
        <w:rPr>
          <w:rFonts w:ascii="Arial" w:hAnsi="Arial" w:cs="Arial"/>
        </w:rPr>
      </w:pPr>
      <w:r>
        <w:br/>
      </w:r>
      <w:proofErr w:type="gramStart"/>
      <w:r w:rsidRPr="00C078D4">
        <w:rPr>
          <w:rFonts w:ascii="Arial" w:hAnsi="Arial" w:cs="Arial"/>
        </w:rPr>
        <w:t xml:space="preserve">Button  </w:t>
      </w:r>
      <w:proofErr w:type="spellStart"/>
      <w:r w:rsidRPr="00C078D4">
        <w:rPr>
          <w:rFonts w:ascii="Arial" w:hAnsi="Arial" w:cs="Arial"/>
        </w:rPr>
        <w:t>cancelButton</w:t>
      </w:r>
      <w:proofErr w:type="spellEnd"/>
      <w:proofErr w:type="gramEnd"/>
      <w:r w:rsidRPr="00C078D4">
        <w:rPr>
          <w:rFonts w:ascii="Arial" w:hAnsi="Arial" w:cs="Arial"/>
        </w:rPr>
        <w:t xml:space="preserve"> = new Button();</w:t>
      </w:r>
      <w:r w:rsidRPr="00C078D4">
        <w:rPr>
          <w:rFonts w:ascii="Arial" w:hAnsi="Arial" w:cs="Arial"/>
        </w:rPr>
        <w:br/>
        <w:t xml:space="preserve">List    </w:t>
      </w:r>
      <w:proofErr w:type="spellStart"/>
      <w:r w:rsidRPr="00C078D4">
        <w:rPr>
          <w:rFonts w:ascii="Arial" w:hAnsi="Arial" w:cs="Arial"/>
        </w:rPr>
        <w:t>customerNameList</w:t>
      </w:r>
      <w:proofErr w:type="spellEnd"/>
      <w:r w:rsidRPr="00C078D4">
        <w:rPr>
          <w:rFonts w:ascii="Arial" w:hAnsi="Arial" w:cs="Arial"/>
        </w:rPr>
        <w:t>;</w:t>
      </w:r>
      <w:r w:rsidRPr="00C078D4">
        <w:rPr>
          <w:rFonts w:ascii="Arial" w:hAnsi="Arial" w:cs="Arial"/>
        </w:rPr>
        <w:br/>
      </w:r>
      <w:proofErr w:type="spellStart"/>
      <w:r w:rsidRPr="00C078D4">
        <w:rPr>
          <w:rFonts w:ascii="Arial" w:hAnsi="Arial" w:cs="Arial"/>
        </w:rPr>
        <w:t>BigGrid</w:t>
      </w:r>
      <w:proofErr w:type="spellEnd"/>
      <w:r w:rsidRPr="00C078D4">
        <w:rPr>
          <w:rFonts w:ascii="Arial" w:hAnsi="Arial" w:cs="Arial"/>
        </w:rPr>
        <w:t xml:space="preserve"> </w:t>
      </w:r>
      <w:proofErr w:type="spellStart"/>
      <w:r w:rsidRPr="00C078D4">
        <w:rPr>
          <w:rFonts w:ascii="Arial" w:hAnsi="Arial" w:cs="Arial"/>
        </w:rPr>
        <w:t>salesTrackingGrid</w:t>
      </w:r>
      <w:proofErr w:type="spellEnd"/>
      <w:r w:rsidRPr="00C078D4">
        <w:rPr>
          <w:rFonts w:ascii="Arial" w:hAnsi="Arial" w:cs="Arial"/>
        </w:rPr>
        <w:t>;</w:t>
      </w:r>
      <w:r w:rsidRPr="00C078D4">
        <w:rPr>
          <w:rFonts w:ascii="Arial" w:hAnsi="Arial" w:cs="Arial"/>
        </w:rPr>
        <w:br/>
      </w:r>
    </w:p>
    <w:p w:rsidR="00060505" w:rsidRDefault="00060505" w:rsidP="00060505">
      <w:pPr>
        <w:pStyle w:val="Numbereditem"/>
        <w:numPr>
          <w:ilvl w:val="0"/>
          <w:numId w:val="12"/>
        </w:numPr>
      </w:pPr>
      <w:r>
        <w:lastRenderedPageBreak/>
        <w:t>Class names should be a description of the class, and should be mixed case and begin with an uppercase letter.</w:t>
      </w:r>
    </w:p>
    <w:p w:rsidR="00060505" w:rsidRDefault="00060505" w:rsidP="00060505">
      <w:pPr>
        <w:pStyle w:val="Numbereditem"/>
        <w:numPr>
          <w:ilvl w:val="0"/>
          <w:numId w:val="12"/>
        </w:numPr>
      </w:pPr>
      <w:r>
        <w:t>Interface names should be a description of the interface’s services.</w:t>
      </w:r>
    </w:p>
    <w:p w:rsidR="00060505" w:rsidRPr="00C078D4" w:rsidRDefault="00060505" w:rsidP="00060505">
      <w:pPr>
        <w:pStyle w:val="Examplesource"/>
        <w:rPr>
          <w:rFonts w:ascii="Arial" w:hAnsi="Arial" w:cs="Arial"/>
        </w:rPr>
      </w:pPr>
      <w:r>
        <w:br/>
      </w:r>
      <w:r w:rsidRPr="00C078D4">
        <w:rPr>
          <w:rFonts w:ascii="Arial" w:hAnsi="Arial" w:cs="Arial"/>
        </w:rPr>
        <w:t xml:space="preserve">interface </w:t>
      </w:r>
      <w:proofErr w:type="spellStart"/>
      <w:r w:rsidRPr="00C078D4">
        <w:rPr>
          <w:rFonts w:ascii="Arial" w:hAnsi="Arial" w:cs="Arial"/>
        </w:rPr>
        <w:t>Compressable</w:t>
      </w:r>
      <w:proofErr w:type="spellEnd"/>
      <w:r w:rsidRPr="00C078D4">
        <w:rPr>
          <w:rFonts w:ascii="Arial" w:hAnsi="Arial" w:cs="Arial"/>
        </w:rPr>
        <w:t xml:space="preserve"> ...</w:t>
      </w:r>
      <w:r w:rsidRPr="00C078D4">
        <w:rPr>
          <w:rFonts w:ascii="Arial" w:hAnsi="Arial" w:cs="Arial"/>
        </w:rPr>
        <w:br/>
        <w:t>interface Singleton ...</w:t>
      </w:r>
      <w:r w:rsidRPr="00C078D4">
        <w:rPr>
          <w:rFonts w:ascii="Arial" w:hAnsi="Arial" w:cs="Arial"/>
        </w:rPr>
        <w:br/>
      </w:r>
    </w:p>
    <w:p w:rsidR="00060505" w:rsidRDefault="00060505" w:rsidP="00060505">
      <w:pPr>
        <w:pStyle w:val="Numbereditem"/>
        <w:numPr>
          <w:ilvl w:val="0"/>
          <w:numId w:val="12"/>
        </w:numPr>
      </w:pPr>
      <w:bookmarkStart w:id="108" w:name="_Toc435726916"/>
      <w:r>
        <w:t>Package names should be all lower case, and be prefixed with the Internet domain of your organization, but with the components of the domain name in reverse order. For example, a for-profit organization with a domain "ourcomany.com" should create packages with names like "</w:t>
      </w:r>
      <w:proofErr w:type="spellStart"/>
      <w:proofErr w:type="gramStart"/>
      <w:r>
        <w:t>com.ourcompany</w:t>
      </w:r>
      <w:proofErr w:type="gramEnd"/>
      <w:r>
        <w:t>.ourproject</w:t>
      </w:r>
      <w:proofErr w:type="spellEnd"/>
      <w:r>
        <w:t>", "</w:t>
      </w:r>
      <w:proofErr w:type="spellStart"/>
      <w:r>
        <w:t>com.ourcompany.anotherproject</w:t>
      </w:r>
      <w:proofErr w:type="spellEnd"/>
      <w:r>
        <w:t>", and "</w:t>
      </w:r>
      <w:proofErr w:type="spellStart"/>
      <w:r>
        <w:t>com.ourcompany.ourproject.packageabc</w:t>
      </w:r>
      <w:proofErr w:type="spellEnd"/>
      <w:r>
        <w:t>". Do not use capitals for the class A prefix.</w:t>
      </w:r>
    </w:p>
    <w:p w:rsidR="00060505" w:rsidRDefault="00060505" w:rsidP="00060505">
      <w:pPr>
        <w:pStyle w:val="Numbereditem"/>
        <w:numPr>
          <w:ilvl w:val="0"/>
          <w:numId w:val="12"/>
        </w:numPr>
      </w:pPr>
      <w:r>
        <w:t xml:space="preserve">File names should be camel case.  Java source files should match the name of the class they contain.  Whether the first letter of the filename is upper or lower case should depend on the use of the file, standard conversions should be followed.  Filenames should only </w:t>
      </w:r>
      <w:proofErr w:type="gramStart"/>
      <w:r>
        <w:t>contain  ‘</w:t>
      </w:r>
      <w:proofErr w:type="gramEnd"/>
      <w:r>
        <w:t xml:space="preserve">a’-‘z’, ‘A’-‘Z’, ‘0’-‘9’ and ‘_’.   </w:t>
      </w:r>
    </w:p>
    <w:p w:rsidR="00060505" w:rsidRDefault="00060505" w:rsidP="00060505">
      <w:pPr>
        <w:pStyle w:val="Heading3"/>
      </w:pPr>
      <w:bookmarkStart w:id="109" w:name="_Toc509125652"/>
      <w:r>
        <w:t>Recommendations:</w:t>
      </w:r>
      <w:bookmarkEnd w:id="108"/>
      <w:bookmarkEnd w:id="109"/>
    </w:p>
    <w:p w:rsidR="00060505" w:rsidRDefault="00060505" w:rsidP="00060505">
      <w:pPr>
        <w:pStyle w:val="Numbereditem"/>
        <w:numPr>
          <w:ilvl w:val="0"/>
          <w:numId w:val="13"/>
        </w:numPr>
      </w:pPr>
      <w:r>
        <w:t>Avoid the overuse of “</w:t>
      </w:r>
      <w:proofErr w:type="spellStart"/>
      <w:r>
        <w:t>i</w:t>
      </w:r>
      <w:proofErr w:type="spellEnd"/>
      <w:r>
        <w:t>”, “j”, and “k” as variable names.</w:t>
      </w:r>
    </w:p>
    <w:p w:rsidR="00060505" w:rsidRDefault="00060505" w:rsidP="00060505">
      <w:pPr>
        <w:pStyle w:val="Explaination"/>
      </w:pPr>
      <w:r>
        <w:t>These variable names don’t offer much in the way of providing readability. Compare:</w:t>
      </w:r>
    </w:p>
    <w:p w:rsidR="00060505" w:rsidRPr="00C078D4" w:rsidRDefault="00060505" w:rsidP="00060505">
      <w:pPr>
        <w:pStyle w:val="Examplesource"/>
        <w:rPr>
          <w:rFonts w:ascii="Arial" w:hAnsi="Arial" w:cs="Arial"/>
        </w:rPr>
      </w:pPr>
      <w:r>
        <w:br/>
      </w:r>
      <w:r w:rsidRPr="00C078D4">
        <w:rPr>
          <w:rFonts w:ascii="Arial" w:hAnsi="Arial" w:cs="Arial"/>
        </w:rPr>
        <w:t xml:space="preserve">for </w:t>
      </w:r>
      <w:proofErr w:type="gramStart"/>
      <w:r w:rsidRPr="00C078D4">
        <w:rPr>
          <w:rFonts w:ascii="Arial" w:hAnsi="Arial" w:cs="Arial"/>
        </w:rPr>
        <w:t xml:space="preserve">( </w:t>
      </w:r>
      <w:proofErr w:type="spellStart"/>
      <w:r w:rsidRPr="00C078D4">
        <w:rPr>
          <w:rFonts w:ascii="Arial" w:hAnsi="Arial" w:cs="Arial"/>
        </w:rPr>
        <w:t>int</w:t>
      </w:r>
      <w:proofErr w:type="spellEnd"/>
      <w:proofErr w:type="gramEnd"/>
      <w:r w:rsidRPr="00C078D4">
        <w:rPr>
          <w:rFonts w:ascii="Arial" w:hAnsi="Arial" w:cs="Arial"/>
        </w:rPr>
        <w:t xml:space="preserve"> </w:t>
      </w:r>
      <w:proofErr w:type="spellStart"/>
      <w:r w:rsidRPr="00C078D4">
        <w:rPr>
          <w:rFonts w:ascii="Arial" w:hAnsi="Arial" w:cs="Arial"/>
        </w:rPr>
        <w:t>i</w:t>
      </w:r>
      <w:proofErr w:type="spellEnd"/>
      <w:r w:rsidRPr="00C078D4">
        <w:rPr>
          <w:rFonts w:ascii="Arial" w:hAnsi="Arial" w:cs="Arial"/>
        </w:rPr>
        <w:t xml:space="preserve"> = 0; </w:t>
      </w:r>
      <w:proofErr w:type="spellStart"/>
      <w:r w:rsidRPr="00C078D4">
        <w:rPr>
          <w:rFonts w:ascii="Arial" w:hAnsi="Arial" w:cs="Arial"/>
        </w:rPr>
        <w:t>i</w:t>
      </w:r>
      <w:proofErr w:type="spellEnd"/>
      <w:r w:rsidRPr="00C078D4">
        <w:rPr>
          <w:rFonts w:ascii="Arial" w:hAnsi="Arial" w:cs="Arial"/>
        </w:rPr>
        <w:t xml:space="preserve"> &lt; </w:t>
      </w:r>
      <w:proofErr w:type="spellStart"/>
      <w:r w:rsidRPr="00C078D4">
        <w:rPr>
          <w:rFonts w:ascii="Arial" w:hAnsi="Arial" w:cs="Arial"/>
        </w:rPr>
        <w:t>totalMonthsDisplayed</w:t>
      </w:r>
      <w:proofErr w:type="spellEnd"/>
      <w:r w:rsidRPr="00C078D4">
        <w:rPr>
          <w:rFonts w:ascii="Arial" w:hAnsi="Arial" w:cs="Arial"/>
        </w:rPr>
        <w:t xml:space="preserve">; </w:t>
      </w:r>
      <w:proofErr w:type="spellStart"/>
      <w:r w:rsidRPr="00C078D4">
        <w:rPr>
          <w:rFonts w:ascii="Arial" w:hAnsi="Arial" w:cs="Arial"/>
        </w:rPr>
        <w:t>i</w:t>
      </w:r>
      <w:proofErr w:type="spellEnd"/>
      <w:r w:rsidRPr="00C078D4">
        <w:rPr>
          <w:rFonts w:ascii="Arial" w:hAnsi="Arial" w:cs="Arial"/>
        </w:rPr>
        <w:t>++ )</w:t>
      </w:r>
      <w:r w:rsidRPr="00C078D4">
        <w:rPr>
          <w:rFonts w:ascii="Arial" w:hAnsi="Arial" w:cs="Arial"/>
        </w:rPr>
        <w:br/>
        <w:t>{</w:t>
      </w:r>
      <w:r w:rsidRPr="00C078D4">
        <w:rPr>
          <w:rFonts w:ascii="Arial" w:hAnsi="Arial" w:cs="Arial"/>
        </w:rPr>
        <w:br/>
        <w:t xml:space="preserve">    for ( j = 0; j &lt; </w:t>
      </w:r>
      <w:proofErr w:type="spellStart"/>
      <w:r w:rsidRPr="00C078D4">
        <w:rPr>
          <w:rFonts w:ascii="Arial" w:hAnsi="Arial" w:cs="Arial"/>
        </w:rPr>
        <w:t>totalSales</w:t>
      </w:r>
      <w:proofErr w:type="spellEnd"/>
      <w:r w:rsidRPr="00C078D4">
        <w:rPr>
          <w:rFonts w:ascii="Arial" w:hAnsi="Arial" w:cs="Arial"/>
        </w:rPr>
        <w:t xml:space="preserve">; </w:t>
      </w:r>
      <w:proofErr w:type="spellStart"/>
      <w:r w:rsidRPr="00C078D4">
        <w:rPr>
          <w:rFonts w:ascii="Arial" w:hAnsi="Arial" w:cs="Arial"/>
        </w:rPr>
        <w:t>j++</w:t>
      </w:r>
      <w:proofErr w:type="spellEnd"/>
      <w:r w:rsidRPr="00C078D4">
        <w:rPr>
          <w:rFonts w:ascii="Arial" w:hAnsi="Arial" w:cs="Arial"/>
        </w:rPr>
        <w:t xml:space="preserve"> )</w:t>
      </w:r>
      <w:r w:rsidRPr="00C078D4">
        <w:rPr>
          <w:rFonts w:ascii="Arial" w:hAnsi="Arial" w:cs="Arial"/>
        </w:rPr>
        <w:br/>
        <w:t xml:space="preserve">    {</w:t>
      </w:r>
      <w:r w:rsidRPr="00C078D4">
        <w:rPr>
          <w:rFonts w:ascii="Arial" w:hAnsi="Arial" w:cs="Arial"/>
        </w:rPr>
        <w:br/>
        <w:t xml:space="preserve">        refresh( </w:t>
      </w:r>
      <w:proofErr w:type="spellStart"/>
      <w:r w:rsidRPr="00C078D4">
        <w:rPr>
          <w:rFonts w:ascii="Arial" w:hAnsi="Arial" w:cs="Arial"/>
        </w:rPr>
        <w:t>i</w:t>
      </w:r>
      <w:proofErr w:type="spellEnd"/>
      <w:r w:rsidRPr="00C078D4">
        <w:rPr>
          <w:rFonts w:ascii="Arial" w:hAnsi="Arial" w:cs="Arial"/>
        </w:rPr>
        <w:t>, j );</w:t>
      </w:r>
      <w:r w:rsidRPr="00C078D4">
        <w:rPr>
          <w:rFonts w:ascii="Arial" w:hAnsi="Arial" w:cs="Arial"/>
        </w:rPr>
        <w:br/>
        <w:t xml:space="preserve">    }</w:t>
      </w:r>
      <w:r w:rsidRPr="00C078D4">
        <w:rPr>
          <w:rFonts w:ascii="Arial" w:hAnsi="Arial" w:cs="Arial"/>
        </w:rPr>
        <w:br/>
        <w:t>}</w:t>
      </w:r>
      <w:r w:rsidRPr="00C078D4">
        <w:rPr>
          <w:rFonts w:ascii="Arial" w:hAnsi="Arial" w:cs="Arial"/>
        </w:rPr>
        <w:br/>
      </w:r>
    </w:p>
    <w:p w:rsidR="00060505" w:rsidRDefault="00060505" w:rsidP="00060505">
      <w:pPr>
        <w:pStyle w:val="Explaination"/>
      </w:pPr>
      <w:r>
        <w:t>... with ...</w:t>
      </w:r>
    </w:p>
    <w:p w:rsidR="00060505" w:rsidRPr="00C078D4" w:rsidRDefault="00060505" w:rsidP="00060505">
      <w:pPr>
        <w:pStyle w:val="Examplesource"/>
        <w:rPr>
          <w:rFonts w:ascii="Arial" w:hAnsi="Arial" w:cs="Arial"/>
        </w:rPr>
      </w:pPr>
      <w:r>
        <w:br/>
      </w:r>
      <w:r w:rsidRPr="00C078D4">
        <w:rPr>
          <w:rFonts w:ascii="Arial" w:hAnsi="Arial" w:cs="Arial"/>
        </w:rPr>
        <w:t xml:space="preserve">for </w:t>
      </w:r>
      <w:proofErr w:type="gramStart"/>
      <w:r w:rsidRPr="00C078D4">
        <w:rPr>
          <w:rFonts w:ascii="Arial" w:hAnsi="Arial" w:cs="Arial"/>
        </w:rPr>
        <w:t xml:space="preserve">( </w:t>
      </w:r>
      <w:proofErr w:type="spellStart"/>
      <w:r w:rsidRPr="00C078D4">
        <w:rPr>
          <w:rFonts w:ascii="Arial" w:hAnsi="Arial" w:cs="Arial"/>
        </w:rPr>
        <w:t>int</w:t>
      </w:r>
      <w:proofErr w:type="spellEnd"/>
      <w:proofErr w:type="gramEnd"/>
      <w:r w:rsidRPr="00C078D4">
        <w:rPr>
          <w:rFonts w:ascii="Arial" w:hAnsi="Arial" w:cs="Arial"/>
        </w:rPr>
        <w:t xml:space="preserve"> row = 0; row &lt; </w:t>
      </w:r>
      <w:proofErr w:type="spellStart"/>
      <w:r w:rsidRPr="00C078D4">
        <w:rPr>
          <w:rFonts w:ascii="Arial" w:hAnsi="Arial" w:cs="Arial"/>
        </w:rPr>
        <w:t>totalMonthsDisplayed</w:t>
      </w:r>
      <w:proofErr w:type="spellEnd"/>
      <w:r w:rsidRPr="00C078D4">
        <w:rPr>
          <w:rFonts w:ascii="Arial" w:hAnsi="Arial" w:cs="Arial"/>
        </w:rPr>
        <w:t>; row++ )</w:t>
      </w:r>
      <w:r w:rsidRPr="00C078D4">
        <w:rPr>
          <w:rFonts w:ascii="Arial" w:hAnsi="Arial" w:cs="Arial"/>
        </w:rPr>
        <w:br/>
        <w:t>{</w:t>
      </w:r>
      <w:r w:rsidRPr="00C078D4">
        <w:rPr>
          <w:rFonts w:ascii="Arial" w:hAnsi="Arial" w:cs="Arial"/>
        </w:rPr>
        <w:br/>
        <w:t xml:space="preserve">    for ( column = 0; column &lt; </w:t>
      </w:r>
      <w:proofErr w:type="spellStart"/>
      <w:r w:rsidRPr="00C078D4">
        <w:rPr>
          <w:rFonts w:ascii="Arial" w:hAnsi="Arial" w:cs="Arial"/>
        </w:rPr>
        <w:t>totalSales</w:t>
      </w:r>
      <w:proofErr w:type="spellEnd"/>
      <w:r w:rsidRPr="00C078D4">
        <w:rPr>
          <w:rFonts w:ascii="Arial" w:hAnsi="Arial" w:cs="Arial"/>
        </w:rPr>
        <w:t>; column++ )</w:t>
      </w:r>
      <w:r w:rsidRPr="00C078D4">
        <w:rPr>
          <w:rFonts w:ascii="Arial" w:hAnsi="Arial" w:cs="Arial"/>
        </w:rPr>
        <w:br/>
        <w:t xml:space="preserve">    {</w:t>
      </w:r>
      <w:r w:rsidRPr="00C078D4">
        <w:rPr>
          <w:rFonts w:ascii="Arial" w:hAnsi="Arial" w:cs="Arial"/>
        </w:rPr>
        <w:br/>
        <w:t xml:space="preserve">        refresh( row, column );</w:t>
      </w:r>
      <w:r w:rsidRPr="00C078D4">
        <w:rPr>
          <w:rFonts w:ascii="Arial" w:hAnsi="Arial" w:cs="Arial"/>
        </w:rPr>
        <w:br/>
        <w:t xml:space="preserve">    }</w:t>
      </w:r>
      <w:r w:rsidRPr="00C078D4">
        <w:rPr>
          <w:rFonts w:ascii="Arial" w:hAnsi="Arial" w:cs="Arial"/>
        </w:rPr>
        <w:br/>
        <w:t>}</w:t>
      </w:r>
      <w:r w:rsidRPr="00C078D4">
        <w:rPr>
          <w:rFonts w:ascii="Arial" w:hAnsi="Arial" w:cs="Arial"/>
        </w:rPr>
        <w:br/>
        <w:t xml:space="preserve"> </w:t>
      </w:r>
    </w:p>
    <w:p w:rsidR="00060505" w:rsidRDefault="00060505" w:rsidP="00060505">
      <w:pPr>
        <w:pStyle w:val="Heading2"/>
      </w:pPr>
      <w:bookmarkStart w:id="110" w:name="_Toc406820787"/>
      <w:bookmarkStart w:id="111" w:name="_Toc416254142"/>
      <w:bookmarkStart w:id="112" w:name="_Toc435726756"/>
      <w:bookmarkStart w:id="113" w:name="_Toc435726917"/>
      <w:bookmarkStart w:id="114" w:name="_Toc435741685"/>
      <w:bookmarkStart w:id="115" w:name="_Toc509125653"/>
      <w:r>
        <w:t>Class</w:t>
      </w:r>
      <w:bookmarkEnd w:id="104"/>
      <w:r>
        <w:t xml:space="preserve"> Member Access</w:t>
      </w:r>
      <w:bookmarkEnd w:id="110"/>
      <w:bookmarkEnd w:id="111"/>
      <w:bookmarkEnd w:id="112"/>
      <w:bookmarkEnd w:id="113"/>
      <w:bookmarkEnd w:id="114"/>
      <w:bookmarkEnd w:id="115"/>
    </w:p>
    <w:p w:rsidR="00060505" w:rsidRDefault="00060505" w:rsidP="00060505">
      <w:pPr>
        <w:pStyle w:val="Heading3"/>
      </w:pPr>
      <w:bookmarkStart w:id="116" w:name="_Toc435726918"/>
      <w:bookmarkStart w:id="117" w:name="_Toc509125654"/>
      <w:r>
        <w:t>Rules:</w:t>
      </w:r>
      <w:bookmarkEnd w:id="116"/>
      <w:bookmarkEnd w:id="117"/>
    </w:p>
    <w:p w:rsidR="00060505" w:rsidRDefault="00060505" w:rsidP="00060505">
      <w:pPr>
        <w:pStyle w:val="Numbereditem"/>
        <w:numPr>
          <w:ilvl w:val="0"/>
          <w:numId w:val="14"/>
        </w:numPr>
      </w:pPr>
      <w:r>
        <w:t>All non-final fields should be private.</w:t>
      </w:r>
    </w:p>
    <w:p w:rsidR="00060505" w:rsidRDefault="00060505" w:rsidP="00060505">
      <w:pPr>
        <w:pStyle w:val="Explaination"/>
      </w:pPr>
      <w:r>
        <w:t>Hiding data provides all the benefits of using abstract data types, and limits the places that data can be changed (and/or corrupted). Giving an object the ability to prevent access to its internal state also allows it to test itself whenever its state is queried or changed to ensure that the change is consistent with the object’s internal state.</w:t>
      </w:r>
    </w:p>
    <w:p w:rsidR="00060505" w:rsidRDefault="00060505" w:rsidP="00060505">
      <w:pPr>
        <w:pStyle w:val="Explaination"/>
      </w:pPr>
      <w:r>
        <w:t>Don't do this:</w:t>
      </w:r>
    </w:p>
    <w:p w:rsidR="00060505" w:rsidRPr="00C078D4" w:rsidRDefault="00060505" w:rsidP="00060505">
      <w:pPr>
        <w:pStyle w:val="Examplesource"/>
        <w:rPr>
          <w:rFonts w:ascii="Arial" w:hAnsi="Arial" w:cs="Arial"/>
        </w:rPr>
      </w:pPr>
      <w:r>
        <w:lastRenderedPageBreak/>
        <w:br/>
      </w:r>
      <w:r w:rsidRPr="00C078D4">
        <w:rPr>
          <w:rFonts w:ascii="Arial" w:hAnsi="Arial" w:cs="Arial"/>
        </w:rPr>
        <w:t>public class Foo</w:t>
      </w:r>
      <w:r w:rsidRPr="00C078D4">
        <w:rPr>
          <w:rFonts w:ascii="Arial" w:hAnsi="Arial" w:cs="Arial"/>
        </w:rPr>
        <w:br/>
        <w:t>{</w:t>
      </w:r>
      <w:r w:rsidRPr="00C078D4">
        <w:rPr>
          <w:rFonts w:ascii="Arial" w:hAnsi="Arial" w:cs="Arial"/>
        </w:rPr>
        <w:br/>
        <w:t xml:space="preserve">    public </w:t>
      </w:r>
      <w:proofErr w:type="spellStart"/>
      <w:r w:rsidRPr="00C078D4">
        <w:rPr>
          <w:rFonts w:ascii="Arial" w:hAnsi="Arial" w:cs="Arial"/>
        </w:rPr>
        <w:t>int</w:t>
      </w:r>
      <w:proofErr w:type="spellEnd"/>
      <w:r w:rsidRPr="00C078D4">
        <w:rPr>
          <w:rFonts w:ascii="Arial" w:hAnsi="Arial" w:cs="Arial"/>
        </w:rPr>
        <w:t xml:space="preserve"> counter;</w:t>
      </w:r>
      <w:r w:rsidRPr="00C078D4">
        <w:rPr>
          <w:rFonts w:ascii="Arial" w:hAnsi="Arial" w:cs="Arial"/>
        </w:rPr>
        <w:br/>
        <w:t>}</w:t>
      </w:r>
      <w:r w:rsidRPr="00C078D4">
        <w:rPr>
          <w:rFonts w:ascii="Arial" w:hAnsi="Arial" w:cs="Arial"/>
        </w:rPr>
        <w:br/>
      </w:r>
    </w:p>
    <w:p w:rsidR="00060505" w:rsidRDefault="00060505" w:rsidP="00060505">
      <w:pPr>
        <w:pStyle w:val="Explaination"/>
        <w:keepNext/>
      </w:pPr>
      <w:r>
        <w:t>Do this instead:</w:t>
      </w:r>
    </w:p>
    <w:p w:rsidR="00060505" w:rsidRPr="00C078D4" w:rsidRDefault="00060505" w:rsidP="00060505">
      <w:pPr>
        <w:pStyle w:val="Examplesource"/>
        <w:rPr>
          <w:rFonts w:ascii="Arial" w:hAnsi="Arial" w:cs="Arial"/>
        </w:rPr>
      </w:pPr>
      <w:r>
        <w:br/>
      </w:r>
      <w:r w:rsidRPr="00C078D4">
        <w:rPr>
          <w:rFonts w:ascii="Arial" w:hAnsi="Arial" w:cs="Arial"/>
        </w:rPr>
        <w:t>public class Foo</w:t>
      </w:r>
      <w:r w:rsidRPr="00C078D4">
        <w:rPr>
          <w:rFonts w:ascii="Arial" w:hAnsi="Arial" w:cs="Arial"/>
        </w:rPr>
        <w:br/>
        <w:t>{</w:t>
      </w:r>
      <w:r w:rsidRPr="00C078D4">
        <w:rPr>
          <w:rFonts w:ascii="Arial" w:hAnsi="Arial" w:cs="Arial"/>
        </w:rPr>
        <w:br/>
        <w:t xml:space="preserve">    private </w:t>
      </w:r>
      <w:proofErr w:type="spellStart"/>
      <w:r w:rsidRPr="00C078D4">
        <w:rPr>
          <w:rFonts w:ascii="Arial" w:hAnsi="Arial" w:cs="Arial"/>
        </w:rPr>
        <w:t>int</w:t>
      </w:r>
      <w:proofErr w:type="spellEnd"/>
      <w:r w:rsidRPr="00C078D4">
        <w:rPr>
          <w:rFonts w:ascii="Arial" w:hAnsi="Arial" w:cs="Arial"/>
        </w:rPr>
        <w:t xml:space="preserve"> counter;</w:t>
      </w:r>
      <w:r w:rsidRPr="00C078D4">
        <w:rPr>
          <w:rFonts w:ascii="Arial" w:hAnsi="Arial" w:cs="Arial"/>
        </w:rPr>
        <w:br/>
      </w:r>
      <w:r w:rsidRPr="00C078D4">
        <w:rPr>
          <w:rFonts w:ascii="Arial" w:hAnsi="Arial" w:cs="Arial"/>
        </w:rPr>
        <w:br/>
        <w:t xml:space="preserve">    public </w:t>
      </w:r>
      <w:proofErr w:type="spellStart"/>
      <w:r w:rsidRPr="00C078D4">
        <w:rPr>
          <w:rFonts w:ascii="Arial" w:hAnsi="Arial" w:cs="Arial"/>
        </w:rPr>
        <w:t>int</w:t>
      </w:r>
      <w:proofErr w:type="spellEnd"/>
      <w:r w:rsidRPr="00C078D4">
        <w:rPr>
          <w:rFonts w:ascii="Arial" w:hAnsi="Arial" w:cs="Arial"/>
        </w:rPr>
        <w:t xml:space="preserve"> </w:t>
      </w:r>
      <w:proofErr w:type="spellStart"/>
      <w:proofErr w:type="gramStart"/>
      <w:r w:rsidRPr="00C078D4">
        <w:rPr>
          <w:rFonts w:ascii="Arial" w:hAnsi="Arial" w:cs="Arial"/>
        </w:rPr>
        <w:t>getCounter</w:t>
      </w:r>
      <w:proofErr w:type="spellEnd"/>
      <w:r w:rsidRPr="00C078D4">
        <w:rPr>
          <w:rFonts w:ascii="Arial" w:hAnsi="Arial" w:cs="Arial"/>
        </w:rPr>
        <w:t>( void</w:t>
      </w:r>
      <w:proofErr w:type="gramEnd"/>
      <w:r w:rsidRPr="00C078D4">
        <w:rPr>
          <w:rFonts w:ascii="Arial" w:hAnsi="Arial" w:cs="Arial"/>
        </w:rPr>
        <w:t xml:space="preserve"> )</w:t>
      </w:r>
      <w:r w:rsidRPr="00C078D4">
        <w:rPr>
          <w:rFonts w:ascii="Arial" w:hAnsi="Arial" w:cs="Arial"/>
        </w:rPr>
        <w:br/>
        <w:t xml:space="preserve">    {</w:t>
      </w:r>
      <w:r w:rsidRPr="00C078D4">
        <w:rPr>
          <w:rFonts w:ascii="Arial" w:hAnsi="Arial" w:cs="Arial"/>
        </w:rPr>
        <w:br/>
        <w:t xml:space="preserve">        return counter;</w:t>
      </w:r>
      <w:r w:rsidRPr="00C078D4">
        <w:rPr>
          <w:rFonts w:ascii="Arial" w:hAnsi="Arial" w:cs="Arial"/>
        </w:rPr>
        <w:br/>
        <w:t xml:space="preserve">    }</w:t>
      </w:r>
      <w:r w:rsidRPr="00C078D4">
        <w:rPr>
          <w:rFonts w:ascii="Arial" w:hAnsi="Arial" w:cs="Arial"/>
        </w:rPr>
        <w:br/>
        <w:t xml:space="preserve">    public void </w:t>
      </w:r>
      <w:proofErr w:type="spellStart"/>
      <w:r w:rsidRPr="00C078D4">
        <w:rPr>
          <w:rFonts w:ascii="Arial" w:hAnsi="Arial" w:cs="Arial"/>
        </w:rPr>
        <w:t>setCounter</w:t>
      </w:r>
      <w:proofErr w:type="spellEnd"/>
      <w:r w:rsidRPr="00C078D4">
        <w:rPr>
          <w:rFonts w:ascii="Arial" w:hAnsi="Arial" w:cs="Arial"/>
        </w:rPr>
        <w:t xml:space="preserve">( </w:t>
      </w:r>
      <w:proofErr w:type="spellStart"/>
      <w:r w:rsidRPr="00C078D4">
        <w:rPr>
          <w:rFonts w:ascii="Arial" w:hAnsi="Arial" w:cs="Arial"/>
        </w:rPr>
        <w:t>int</w:t>
      </w:r>
      <w:proofErr w:type="spellEnd"/>
      <w:r w:rsidRPr="00C078D4">
        <w:rPr>
          <w:rFonts w:ascii="Arial" w:hAnsi="Arial" w:cs="Arial"/>
        </w:rPr>
        <w:t xml:space="preserve"> </w:t>
      </w:r>
      <w:proofErr w:type="spellStart"/>
      <w:r w:rsidRPr="00C078D4">
        <w:rPr>
          <w:rFonts w:ascii="Arial" w:hAnsi="Arial" w:cs="Arial"/>
        </w:rPr>
        <w:t>newCounter</w:t>
      </w:r>
      <w:proofErr w:type="spellEnd"/>
      <w:r w:rsidRPr="00C078D4">
        <w:rPr>
          <w:rFonts w:ascii="Arial" w:hAnsi="Arial" w:cs="Arial"/>
        </w:rPr>
        <w:t xml:space="preserve"> )</w:t>
      </w:r>
      <w:r w:rsidRPr="00C078D4">
        <w:rPr>
          <w:rFonts w:ascii="Arial" w:hAnsi="Arial" w:cs="Arial"/>
        </w:rPr>
        <w:br/>
        <w:t xml:space="preserve">    {</w:t>
      </w:r>
      <w:r w:rsidRPr="00C078D4">
        <w:rPr>
          <w:rFonts w:ascii="Arial" w:hAnsi="Arial" w:cs="Arial"/>
        </w:rPr>
        <w:br/>
        <w:t xml:space="preserve">        counter = </w:t>
      </w:r>
      <w:proofErr w:type="spellStart"/>
      <w:r w:rsidRPr="00C078D4">
        <w:rPr>
          <w:rFonts w:ascii="Arial" w:hAnsi="Arial" w:cs="Arial"/>
        </w:rPr>
        <w:t>newCounter</w:t>
      </w:r>
      <w:proofErr w:type="spellEnd"/>
      <w:r w:rsidRPr="00C078D4">
        <w:rPr>
          <w:rFonts w:ascii="Arial" w:hAnsi="Arial" w:cs="Arial"/>
        </w:rPr>
        <w:t>;</w:t>
      </w:r>
      <w:r w:rsidRPr="00C078D4">
        <w:rPr>
          <w:rFonts w:ascii="Arial" w:hAnsi="Arial" w:cs="Arial"/>
        </w:rPr>
        <w:br/>
        <w:t xml:space="preserve">    }</w:t>
      </w:r>
      <w:r w:rsidRPr="00C078D4">
        <w:rPr>
          <w:rFonts w:ascii="Arial" w:hAnsi="Arial" w:cs="Arial"/>
        </w:rPr>
        <w:br/>
        <w:t>}</w:t>
      </w:r>
      <w:r w:rsidRPr="00C078D4">
        <w:rPr>
          <w:rFonts w:ascii="Arial" w:hAnsi="Arial" w:cs="Arial"/>
        </w:rPr>
        <w:br/>
      </w:r>
    </w:p>
    <w:p w:rsidR="00060505" w:rsidRDefault="00060505" w:rsidP="00060505">
      <w:pPr>
        <w:pStyle w:val="Numbereditem"/>
        <w:ind w:left="720"/>
      </w:pPr>
      <w:r>
        <w:t xml:space="preserve">Another problem with public, protected, or package access fields becomes apparent when a variable name must be changed or removed from the class. Every derived class (or friends of the derived classes) that directly reference those variables must also be modified. </w:t>
      </w:r>
    </w:p>
    <w:p w:rsidR="00060505" w:rsidRDefault="00060505" w:rsidP="00060505">
      <w:pPr>
        <w:pStyle w:val="Numbereditem"/>
      </w:pPr>
      <w:r>
        <w:t>2.    Avoid having public member function return a reference to a private field.</w:t>
      </w:r>
    </w:p>
    <w:p w:rsidR="00060505" w:rsidRDefault="00060505" w:rsidP="00060505">
      <w:pPr>
        <w:pStyle w:val="Explaination"/>
        <w:numPr>
          <w:ilvl w:val="12"/>
          <w:numId w:val="0"/>
        </w:numPr>
        <w:ind w:left="720"/>
      </w:pPr>
      <w:r>
        <w:t>This allows outside code to change the state of an object without that object knowing about it. When possible, return a clone of the member object.</w:t>
      </w:r>
    </w:p>
    <w:p w:rsidR="00060505" w:rsidRDefault="00060505" w:rsidP="00060505">
      <w:pPr>
        <w:pStyle w:val="Explaination"/>
      </w:pPr>
    </w:p>
    <w:p w:rsidR="00060505" w:rsidRDefault="00060505" w:rsidP="00060505">
      <w:pPr>
        <w:pStyle w:val="Heading3"/>
      </w:pPr>
      <w:bookmarkStart w:id="118" w:name="_Toc435726919"/>
      <w:bookmarkStart w:id="119" w:name="_Toc509125655"/>
      <w:r>
        <w:t>Recommendations:</w:t>
      </w:r>
      <w:bookmarkEnd w:id="118"/>
      <w:bookmarkEnd w:id="119"/>
    </w:p>
    <w:p w:rsidR="00060505" w:rsidRDefault="00060505" w:rsidP="00060505">
      <w:pPr>
        <w:pStyle w:val="Numbereditem"/>
        <w:numPr>
          <w:ilvl w:val="0"/>
          <w:numId w:val="15"/>
        </w:numPr>
      </w:pPr>
      <w:r>
        <w:t>When a private data member has a public or protected access method, those methods should be used internally by the class as much as possible to provide consistency.</w:t>
      </w:r>
    </w:p>
    <w:p w:rsidR="00060505" w:rsidRDefault="00060505" w:rsidP="00060505">
      <w:pPr>
        <w:pStyle w:val="Explaination"/>
        <w:keepNext/>
      </w:pPr>
      <w:r>
        <w:t>For example, given the following class:</w:t>
      </w:r>
    </w:p>
    <w:p w:rsidR="00060505" w:rsidRPr="007B037A" w:rsidRDefault="00060505" w:rsidP="00060505">
      <w:pPr>
        <w:pStyle w:val="Examplesource"/>
        <w:rPr>
          <w:rFonts w:ascii="Arial" w:hAnsi="Arial" w:cs="Arial"/>
        </w:rPr>
      </w:pPr>
      <w:r>
        <w:br/>
      </w:r>
      <w:r w:rsidRPr="007B037A">
        <w:rPr>
          <w:rFonts w:ascii="Arial" w:hAnsi="Arial" w:cs="Arial"/>
        </w:rPr>
        <w:t>class Dimensions</w:t>
      </w:r>
      <w:r w:rsidRPr="007B037A">
        <w:rPr>
          <w:rFonts w:ascii="Arial" w:hAnsi="Arial" w:cs="Arial"/>
        </w:rPr>
        <w:br/>
        <w:t>{</w:t>
      </w:r>
      <w:r w:rsidRPr="007B037A">
        <w:rPr>
          <w:rFonts w:ascii="Arial" w:hAnsi="Arial" w:cs="Arial"/>
        </w:rPr>
        <w:br/>
        <w:t xml:space="preserve">    public void </w:t>
      </w:r>
      <w:proofErr w:type="spellStart"/>
      <w:proofErr w:type="gramStart"/>
      <w:r w:rsidRPr="007B037A">
        <w:rPr>
          <w:rFonts w:ascii="Arial" w:hAnsi="Arial" w:cs="Arial"/>
        </w:rPr>
        <w:t>setDimensions</w:t>
      </w:r>
      <w:proofErr w:type="spellEnd"/>
      <w:r w:rsidRPr="007B037A">
        <w:rPr>
          <w:rFonts w:ascii="Arial" w:hAnsi="Arial" w:cs="Arial"/>
        </w:rPr>
        <w:t xml:space="preserve">( </w:t>
      </w:r>
      <w:proofErr w:type="spellStart"/>
      <w:r w:rsidRPr="007B037A">
        <w:rPr>
          <w:rFonts w:ascii="Arial" w:hAnsi="Arial" w:cs="Arial"/>
        </w:rPr>
        <w:t>int</w:t>
      </w:r>
      <w:proofErr w:type="spellEnd"/>
      <w:proofErr w:type="gramEnd"/>
      <w:r w:rsidRPr="007B037A">
        <w:rPr>
          <w:rFonts w:ascii="Arial" w:hAnsi="Arial" w:cs="Arial"/>
        </w:rPr>
        <w:t xml:space="preserve"> width, </w:t>
      </w:r>
      <w:proofErr w:type="spellStart"/>
      <w:r w:rsidRPr="007B037A">
        <w:rPr>
          <w:rFonts w:ascii="Arial" w:hAnsi="Arial" w:cs="Arial"/>
        </w:rPr>
        <w:t>int</w:t>
      </w:r>
      <w:proofErr w:type="spellEnd"/>
      <w:r w:rsidRPr="007B037A">
        <w:rPr>
          <w:rFonts w:ascii="Arial" w:hAnsi="Arial" w:cs="Arial"/>
        </w:rPr>
        <w:t xml:space="preserve"> height )</w:t>
      </w:r>
      <w:r w:rsidRPr="007B037A">
        <w:rPr>
          <w:rFonts w:ascii="Arial" w:hAnsi="Arial" w:cs="Arial"/>
        </w:rPr>
        <w:br/>
        <w:t xml:space="preserve">    { ... }</w:t>
      </w:r>
      <w:r w:rsidRPr="007B037A">
        <w:rPr>
          <w:rFonts w:ascii="Arial" w:hAnsi="Arial" w:cs="Arial"/>
        </w:rPr>
        <w:br/>
        <w:t xml:space="preserve">    </w:t>
      </w:r>
      <w:r w:rsidRPr="007B037A">
        <w:rPr>
          <w:rFonts w:ascii="Arial" w:hAnsi="Arial" w:cs="Arial"/>
        </w:rPr>
        <w:br/>
        <w:t xml:space="preserve">    public </w:t>
      </w:r>
      <w:proofErr w:type="spellStart"/>
      <w:r w:rsidRPr="007B037A">
        <w:rPr>
          <w:rFonts w:ascii="Arial" w:hAnsi="Arial" w:cs="Arial"/>
        </w:rPr>
        <w:t>int</w:t>
      </w:r>
      <w:proofErr w:type="spellEnd"/>
      <w:r w:rsidRPr="007B037A">
        <w:rPr>
          <w:rFonts w:ascii="Arial" w:hAnsi="Arial" w:cs="Arial"/>
        </w:rPr>
        <w:t xml:space="preserve"> </w:t>
      </w:r>
      <w:proofErr w:type="spellStart"/>
      <w:r w:rsidRPr="007B037A">
        <w:rPr>
          <w:rFonts w:ascii="Arial" w:hAnsi="Arial" w:cs="Arial"/>
        </w:rPr>
        <w:t>getWidth</w:t>
      </w:r>
      <w:proofErr w:type="spellEnd"/>
      <w:r w:rsidRPr="007B037A">
        <w:rPr>
          <w:rFonts w:ascii="Arial" w:hAnsi="Arial" w:cs="Arial"/>
        </w:rPr>
        <w:t>( void ) { ... }</w:t>
      </w:r>
      <w:r w:rsidRPr="007B037A">
        <w:rPr>
          <w:rFonts w:ascii="Arial" w:hAnsi="Arial" w:cs="Arial"/>
        </w:rPr>
        <w:br/>
        <w:t xml:space="preserve">    public </w:t>
      </w:r>
      <w:proofErr w:type="spellStart"/>
      <w:r w:rsidRPr="007B037A">
        <w:rPr>
          <w:rFonts w:ascii="Arial" w:hAnsi="Arial" w:cs="Arial"/>
        </w:rPr>
        <w:t>int</w:t>
      </w:r>
      <w:proofErr w:type="spellEnd"/>
      <w:r w:rsidRPr="007B037A">
        <w:rPr>
          <w:rFonts w:ascii="Arial" w:hAnsi="Arial" w:cs="Arial"/>
        </w:rPr>
        <w:t xml:space="preserve"> </w:t>
      </w:r>
      <w:proofErr w:type="spellStart"/>
      <w:r w:rsidRPr="007B037A">
        <w:rPr>
          <w:rFonts w:ascii="Arial" w:hAnsi="Arial" w:cs="Arial"/>
        </w:rPr>
        <w:t>getHeight</w:t>
      </w:r>
      <w:proofErr w:type="spellEnd"/>
      <w:r w:rsidRPr="007B037A">
        <w:rPr>
          <w:rFonts w:ascii="Arial" w:hAnsi="Arial" w:cs="Arial"/>
        </w:rPr>
        <w:t>( void ) { ... }</w:t>
      </w:r>
      <w:r w:rsidRPr="007B037A">
        <w:rPr>
          <w:rFonts w:ascii="Arial" w:hAnsi="Arial" w:cs="Arial"/>
        </w:rPr>
        <w:br/>
        <w:t xml:space="preserve">    public </w:t>
      </w:r>
      <w:proofErr w:type="spellStart"/>
      <w:r w:rsidRPr="007B037A">
        <w:rPr>
          <w:rFonts w:ascii="Arial" w:hAnsi="Arial" w:cs="Arial"/>
        </w:rPr>
        <w:t>int</w:t>
      </w:r>
      <w:proofErr w:type="spellEnd"/>
      <w:r w:rsidRPr="007B037A">
        <w:rPr>
          <w:rFonts w:ascii="Arial" w:hAnsi="Arial" w:cs="Arial"/>
        </w:rPr>
        <w:t xml:space="preserve"> </w:t>
      </w:r>
      <w:proofErr w:type="spellStart"/>
      <w:r w:rsidRPr="007B037A">
        <w:rPr>
          <w:rFonts w:ascii="Arial" w:hAnsi="Arial" w:cs="Arial"/>
        </w:rPr>
        <w:t>getArea</w:t>
      </w:r>
      <w:proofErr w:type="spellEnd"/>
      <w:r w:rsidRPr="007B037A">
        <w:rPr>
          <w:rFonts w:ascii="Arial" w:hAnsi="Arial" w:cs="Arial"/>
        </w:rPr>
        <w:t>( void ) { ... }</w:t>
      </w:r>
      <w:r w:rsidRPr="007B037A">
        <w:rPr>
          <w:rFonts w:ascii="Arial" w:hAnsi="Arial" w:cs="Arial"/>
        </w:rPr>
        <w:br/>
      </w:r>
      <w:r w:rsidRPr="007B037A">
        <w:rPr>
          <w:rFonts w:ascii="Arial" w:hAnsi="Arial" w:cs="Arial"/>
        </w:rPr>
        <w:br/>
        <w:t xml:space="preserve">    private </w:t>
      </w:r>
      <w:proofErr w:type="spellStart"/>
      <w:r w:rsidRPr="007B037A">
        <w:rPr>
          <w:rFonts w:ascii="Arial" w:hAnsi="Arial" w:cs="Arial"/>
        </w:rPr>
        <w:t>int</w:t>
      </w:r>
      <w:proofErr w:type="spellEnd"/>
      <w:r w:rsidRPr="007B037A">
        <w:rPr>
          <w:rFonts w:ascii="Arial" w:hAnsi="Arial" w:cs="Arial"/>
        </w:rPr>
        <w:t xml:space="preserve"> width;    </w:t>
      </w:r>
      <w:r w:rsidRPr="007B037A">
        <w:rPr>
          <w:rFonts w:ascii="Arial" w:hAnsi="Arial" w:cs="Arial"/>
          <w:b/>
        </w:rPr>
        <w:t>// width dimension</w:t>
      </w:r>
      <w:r w:rsidRPr="007B037A">
        <w:rPr>
          <w:rFonts w:ascii="Arial" w:hAnsi="Arial" w:cs="Arial"/>
        </w:rPr>
        <w:br/>
        <w:t xml:space="preserve">    private </w:t>
      </w:r>
      <w:proofErr w:type="spellStart"/>
      <w:r w:rsidRPr="007B037A">
        <w:rPr>
          <w:rFonts w:ascii="Arial" w:hAnsi="Arial" w:cs="Arial"/>
        </w:rPr>
        <w:t>int</w:t>
      </w:r>
      <w:proofErr w:type="spellEnd"/>
      <w:r w:rsidRPr="007B037A">
        <w:rPr>
          <w:rFonts w:ascii="Arial" w:hAnsi="Arial" w:cs="Arial"/>
        </w:rPr>
        <w:t xml:space="preserve"> </w:t>
      </w:r>
      <w:proofErr w:type="spellStart"/>
      <w:r w:rsidRPr="007B037A">
        <w:rPr>
          <w:rFonts w:ascii="Arial" w:hAnsi="Arial" w:cs="Arial"/>
        </w:rPr>
        <w:t>m_height</w:t>
      </w:r>
      <w:proofErr w:type="spellEnd"/>
      <w:r w:rsidRPr="007B037A">
        <w:rPr>
          <w:rFonts w:ascii="Arial" w:hAnsi="Arial" w:cs="Arial"/>
        </w:rPr>
        <w:t xml:space="preserve">; </w:t>
      </w:r>
      <w:r w:rsidRPr="007B037A">
        <w:rPr>
          <w:rFonts w:ascii="Arial" w:hAnsi="Arial" w:cs="Arial"/>
          <w:b/>
        </w:rPr>
        <w:t>// height dimension</w:t>
      </w:r>
      <w:r w:rsidRPr="007B037A">
        <w:rPr>
          <w:rFonts w:ascii="Arial" w:hAnsi="Arial" w:cs="Arial"/>
        </w:rPr>
        <w:br/>
        <w:t>}</w:t>
      </w:r>
      <w:r w:rsidRPr="007B037A">
        <w:rPr>
          <w:rFonts w:ascii="Arial" w:hAnsi="Arial" w:cs="Arial"/>
        </w:rPr>
        <w:br/>
      </w:r>
    </w:p>
    <w:p w:rsidR="00060505" w:rsidRDefault="00060505" w:rsidP="00060505">
      <w:pPr>
        <w:pStyle w:val="Explaination"/>
      </w:pPr>
      <w:r>
        <w:t xml:space="preserve">The code in the body of </w:t>
      </w:r>
      <w:proofErr w:type="spellStart"/>
      <w:r>
        <w:t>Dimension.getArea</w:t>
      </w:r>
      <w:proofErr w:type="spellEnd"/>
      <w:r>
        <w:t>() could look like this:</w:t>
      </w:r>
    </w:p>
    <w:p w:rsidR="00060505" w:rsidRPr="007B037A" w:rsidRDefault="00060505" w:rsidP="00060505">
      <w:pPr>
        <w:pStyle w:val="Examplesource"/>
        <w:rPr>
          <w:rFonts w:ascii="Arial" w:hAnsi="Arial" w:cs="Arial"/>
        </w:rPr>
      </w:pPr>
      <w:r>
        <w:br/>
      </w:r>
      <w:r w:rsidRPr="007B037A">
        <w:rPr>
          <w:rFonts w:ascii="Arial" w:hAnsi="Arial" w:cs="Arial"/>
        </w:rPr>
        <w:t>area = width * height:</w:t>
      </w:r>
      <w:r w:rsidRPr="007B037A">
        <w:rPr>
          <w:rFonts w:ascii="Arial" w:hAnsi="Arial" w:cs="Arial"/>
        </w:rPr>
        <w:br/>
      </w:r>
    </w:p>
    <w:p w:rsidR="00060505" w:rsidRDefault="00060505" w:rsidP="00060505">
      <w:pPr>
        <w:pStyle w:val="Explaination"/>
      </w:pPr>
      <w:r>
        <w:t>This would work, but will need to be modified if the height or width were changed from a data member to a calculated value. The following code would require no such modification:</w:t>
      </w:r>
    </w:p>
    <w:p w:rsidR="00060505" w:rsidRPr="007B037A" w:rsidRDefault="00060505" w:rsidP="00060505">
      <w:pPr>
        <w:pStyle w:val="Examplesource"/>
        <w:rPr>
          <w:rFonts w:ascii="Arial" w:hAnsi="Arial" w:cs="Arial"/>
        </w:rPr>
      </w:pPr>
      <w:r>
        <w:lastRenderedPageBreak/>
        <w:br/>
      </w:r>
      <w:r w:rsidRPr="007B037A">
        <w:rPr>
          <w:rFonts w:ascii="Arial" w:hAnsi="Arial" w:cs="Arial"/>
        </w:rPr>
        <w:t xml:space="preserve">area = </w:t>
      </w:r>
      <w:proofErr w:type="spellStart"/>
      <w:proofErr w:type="gramStart"/>
      <w:r w:rsidRPr="007B037A">
        <w:rPr>
          <w:rFonts w:ascii="Arial" w:hAnsi="Arial" w:cs="Arial"/>
        </w:rPr>
        <w:t>getWidth</w:t>
      </w:r>
      <w:proofErr w:type="spellEnd"/>
      <w:r w:rsidRPr="007B037A">
        <w:rPr>
          <w:rFonts w:ascii="Arial" w:hAnsi="Arial" w:cs="Arial"/>
        </w:rPr>
        <w:t>(</w:t>
      </w:r>
      <w:proofErr w:type="gramEnd"/>
      <w:r w:rsidRPr="007B037A">
        <w:rPr>
          <w:rFonts w:ascii="Arial" w:hAnsi="Arial" w:cs="Arial"/>
        </w:rPr>
        <w:t xml:space="preserve">) * </w:t>
      </w:r>
      <w:proofErr w:type="spellStart"/>
      <w:r w:rsidRPr="007B037A">
        <w:rPr>
          <w:rFonts w:ascii="Arial" w:hAnsi="Arial" w:cs="Arial"/>
        </w:rPr>
        <w:t>getHeight</w:t>
      </w:r>
      <w:proofErr w:type="spellEnd"/>
      <w:r w:rsidRPr="007B037A">
        <w:rPr>
          <w:rFonts w:ascii="Arial" w:hAnsi="Arial" w:cs="Arial"/>
        </w:rPr>
        <w:t>();</w:t>
      </w:r>
      <w:r w:rsidRPr="007B037A">
        <w:rPr>
          <w:rFonts w:ascii="Arial" w:hAnsi="Arial" w:cs="Arial"/>
        </w:rPr>
        <w:br/>
      </w:r>
    </w:p>
    <w:p w:rsidR="00060505" w:rsidRDefault="00060505" w:rsidP="00060505">
      <w:pPr>
        <w:pStyle w:val="Heading2"/>
      </w:pPr>
      <w:bookmarkStart w:id="120" w:name="_Toc385316890"/>
      <w:bookmarkStart w:id="121" w:name="_Toc406820788"/>
      <w:bookmarkStart w:id="122" w:name="_Toc416254143"/>
      <w:bookmarkStart w:id="123" w:name="_Toc435726757"/>
      <w:bookmarkStart w:id="124" w:name="_Toc435726920"/>
      <w:bookmarkStart w:id="125" w:name="_Toc435741686"/>
      <w:bookmarkStart w:id="126" w:name="_Toc509125656"/>
      <w:r>
        <w:t xml:space="preserve">Class </w:t>
      </w:r>
      <w:bookmarkEnd w:id="120"/>
      <w:r>
        <w:t>Constructors &amp; Initialization</w:t>
      </w:r>
      <w:bookmarkEnd w:id="121"/>
      <w:bookmarkEnd w:id="122"/>
      <w:bookmarkEnd w:id="123"/>
      <w:bookmarkEnd w:id="124"/>
      <w:bookmarkEnd w:id="125"/>
      <w:bookmarkEnd w:id="126"/>
    </w:p>
    <w:p w:rsidR="00060505" w:rsidRDefault="00060505" w:rsidP="00060505">
      <w:pPr>
        <w:pStyle w:val="Heading3"/>
      </w:pPr>
      <w:bookmarkStart w:id="127" w:name="_Toc435726921"/>
      <w:bookmarkStart w:id="128" w:name="_Toc509125657"/>
      <w:r>
        <w:t>Rules:</w:t>
      </w:r>
      <w:bookmarkEnd w:id="127"/>
      <w:bookmarkEnd w:id="128"/>
    </w:p>
    <w:p w:rsidR="00060505" w:rsidRDefault="00060505" w:rsidP="00060505">
      <w:pPr>
        <w:pStyle w:val="Numbereditem"/>
        <w:numPr>
          <w:ilvl w:val="0"/>
          <w:numId w:val="16"/>
        </w:numPr>
      </w:pPr>
      <w:r>
        <w:t>Instance initialization code blocks should only be used in anonymous classes.</w:t>
      </w:r>
    </w:p>
    <w:p w:rsidR="00060505" w:rsidRDefault="00060505" w:rsidP="00060505">
      <w:pPr>
        <w:pStyle w:val="Explaination"/>
        <w:numPr>
          <w:ilvl w:val="12"/>
          <w:numId w:val="0"/>
        </w:numPr>
        <w:ind w:left="720"/>
      </w:pPr>
      <w:r>
        <w:t>Putting construction code in constructors keeps all this related code together. When various code blocks initialize data throughout the class definition, understanding what’s being initialized by whom becomes difficult.</w:t>
      </w:r>
    </w:p>
    <w:p w:rsidR="00060505" w:rsidRDefault="00060505" w:rsidP="00060505">
      <w:pPr>
        <w:pStyle w:val="Numbereditem"/>
        <w:numPr>
          <w:ilvl w:val="0"/>
          <w:numId w:val="16"/>
        </w:numPr>
      </w:pPr>
      <w:r>
        <w:t>Always explicitly call the base class constructor in any place that the compiler would implicitly call it.</w:t>
      </w:r>
    </w:p>
    <w:p w:rsidR="00060505" w:rsidRDefault="00060505" w:rsidP="00060505">
      <w:pPr>
        <w:pStyle w:val="Explaination"/>
        <w:numPr>
          <w:ilvl w:val="12"/>
          <w:numId w:val="0"/>
        </w:numPr>
        <w:ind w:left="720"/>
      </w:pPr>
      <w:r>
        <w:t xml:space="preserve">In any constructor that does not have as its first line of code (a) a call to a base class constructor, or (b) a call to another “this” constructor, the compiler will implicitly insert a call to </w:t>
      </w:r>
      <w:proofErr w:type="gramStart"/>
      <w:r>
        <w:t>super(</w:t>
      </w:r>
      <w:proofErr w:type="gramEnd"/>
      <w:r>
        <w:t>). This can lead to confusion when the base class has no no-argument constructor.</w:t>
      </w:r>
    </w:p>
    <w:p w:rsidR="00060505" w:rsidRDefault="00060505" w:rsidP="00060505">
      <w:pPr>
        <w:pStyle w:val="Explaination"/>
        <w:numPr>
          <w:ilvl w:val="12"/>
          <w:numId w:val="0"/>
        </w:numPr>
        <w:ind w:left="720"/>
      </w:pPr>
      <w:r>
        <w:t xml:space="preserve">An additional benefit is that tracing execution through a constructor chain makes more sense when there are explicit calls to </w:t>
      </w:r>
      <w:proofErr w:type="gramStart"/>
      <w:r>
        <w:t>super(</w:t>
      </w:r>
      <w:proofErr w:type="gramEnd"/>
      <w:r>
        <w:t>).</w:t>
      </w:r>
    </w:p>
    <w:p w:rsidR="00060505" w:rsidRDefault="00060505" w:rsidP="00060505">
      <w:pPr>
        <w:pStyle w:val="Numbereditem"/>
        <w:numPr>
          <w:ilvl w:val="0"/>
          <w:numId w:val="16"/>
        </w:numPr>
      </w:pPr>
      <w:r>
        <w:t xml:space="preserve">Always explicitly create any constructor that the compiler would implicitly create, even if it contains no statements other than a call to </w:t>
      </w:r>
      <w:proofErr w:type="gramStart"/>
      <w:r>
        <w:t>super(</w:t>
      </w:r>
      <w:proofErr w:type="gramEnd"/>
      <w:r>
        <w:t>).</w:t>
      </w:r>
    </w:p>
    <w:p w:rsidR="00060505" w:rsidRDefault="00060505" w:rsidP="00060505">
      <w:pPr>
        <w:pStyle w:val="Explaination"/>
      </w:pPr>
      <w:r>
        <w:t>The compiler will explicitly create an empty no-argument constructor when you define no constructors for a class. Explicitly coding one prevents some confusion when debugging, and makes more sense when tracing through constructor chains.</w:t>
      </w:r>
    </w:p>
    <w:p w:rsidR="00060505" w:rsidRDefault="00060505" w:rsidP="00060505">
      <w:pPr>
        <w:pStyle w:val="Heading3"/>
        <w:rPr>
          <w:vanish/>
        </w:rPr>
      </w:pPr>
      <w:r>
        <w:rPr>
          <w:vanish/>
        </w:rPr>
        <w:t>Methods</w:t>
      </w:r>
      <w:bookmarkStart w:id="129" w:name="_Toc177979130"/>
      <w:bookmarkStart w:id="130" w:name="_Toc177980437"/>
      <w:bookmarkStart w:id="131" w:name="_Toc194875267"/>
      <w:bookmarkStart w:id="132" w:name="_Toc509125554"/>
      <w:bookmarkStart w:id="133" w:name="_Toc509125621"/>
      <w:bookmarkStart w:id="134" w:name="_Toc509125658"/>
      <w:bookmarkEnd w:id="129"/>
      <w:bookmarkEnd w:id="130"/>
      <w:bookmarkEnd w:id="131"/>
      <w:bookmarkEnd w:id="132"/>
      <w:bookmarkEnd w:id="133"/>
      <w:bookmarkEnd w:id="134"/>
    </w:p>
    <w:p w:rsidR="00060505" w:rsidRDefault="00060505" w:rsidP="00060505">
      <w:pPr>
        <w:pStyle w:val="Heading3"/>
      </w:pPr>
      <w:bookmarkStart w:id="135" w:name="_Toc435726922"/>
      <w:bookmarkStart w:id="136" w:name="_Toc509125659"/>
      <w:r>
        <w:t>Recommendations:</w:t>
      </w:r>
      <w:bookmarkEnd w:id="135"/>
      <w:bookmarkEnd w:id="136"/>
    </w:p>
    <w:p w:rsidR="00060505" w:rsidRDefault="00060505" w:rsidP="00060505">
      <w:pPr>
        <w:pStyle w:val="Numbereditem"/>
        <w:numPr>
          <w:ilvl w:val="0"/>
          <w:numId w:val="17"/>
        </w:numPr>
      </w:pPr>
      <w:r>
        <w:t>Avoid methods with many arguments.</w:t>
      </w:r>
    </w:p>
    <w:p w:rsidR="00060505" w:rsidRDefault="00060505" w:rsidP="00060505">
      <w:pPr>
        <w:pStyle w:val="Numbereditem"/>
        <w:numPr>
          <w:ilvl w:val="0"/>
          <w:numId w:val="17"/>
        </w:numPr>
      </w:pPr>
      <w:r>
        <w:t>Avoid long and complex methods.</w:t>
      </w:r>
    </w:p>
    <w:p w:rsidR="00060505" w:rsidRDefault="00060505" w:rsidP="00060505">
      <w:pPr>
        <w:pStyle w:val="Heading2"/>
      </w:pPr>
      <w:bookmarkStart w:id="137" w:name="_Toc385316893"/>
      <w:bookmarkStart w:id="138" w:name="_Toc406820789"/>
      <w:bookmarkStart w:id="139" w:name="_Toc416254144"/>
      <w:bookmarkStart w:id="140" w:name="_Toc435726758"/>
      <w:bookmarkStart w:id="141" w:name="_Toc435726923"/>
      <w:bookmarkStart w:id="142" w:name="_Toc435741687"/>
      <w:bookmarkStart w:id="143" w:name="_Toc509125660"/>
      <w:r>
        <w:t>Variables and Types</w:t>
      </w:r>
      <w:bookmarkEnd w:id="137"/>
      <w:bookmarkEnd w:id="138"/>
      <w:bookmarkEnd w:id="139"/>
      <w:bookmarkEnd w:id="140"/>
      <w:bookmarkEnd w:id="141"/>
      <w:bookmarkEnd w:id="142"/>
      <w:bookmarkEnd w:id="143"/>
    </w:p>
    <w:p w:rsidR="00060505" w:rsidRDefault="00060505" w:rsidP="00060505">
      <w:pPr>
        <w:pStyle w:val="Heading3"/>
      </w:pPr>
      <w:bookmarkStart w:id="144" w:name="_Toc435726924"/>
      <w:bookmarkStart w:id="145" w:name="_Toc509125661"/>
      <w:r>
        <w:t>Rules:</w:t>
      </w:r>
      <w:bookmarkEnd w:id="144"/>
      <w:bookmarkEnd w:id="145"/>
    </w:p>
    <w:p w:rsidR="00060505" w:rsidRDefault="00060505" w:rsidP="00060505">
      <w:pPr>
        <w:pStyle w:val="Numbereditem"/>
        <w:numPr>
          <w:ilvl w:val="0"/>
          <w:numId w:val="18"/>
        </w:numPr>
      </w:pPr>
      <w:r>
        <w:t>Avoid the use of numeric values in code, use symbolic values instead.</w:t>
      </w:r>
    </w:p>
    <w:p w:rsidR="00060505" w:rsidRDefault="00060505" w:rsidP="00060505">
      <w:pPr>
        <w:pStyle w:val="Explaination"/>
        <w:numPr>
          <w:ilvl w:val="12"/>
          <w:numId w:val="0"/>
        </w:numPr>
        <w:ind w:left="720"/>
      </w:pPr>
      <w:r>
        <w:t>For example:</w:t>
      </w:r>
    </w:p>
    <w:p w:rsidR="00060505" w:rsidRPr="007B037A" w:rsidRDefault="00060505" w:rsidP="00060505">
      <w:pPr>
        <w:pStyle w:val="Examplesource"/>
        <w:numPr>
          <w:ilvl w:val="12"/>
          <w:numId w:val="0"/>
        </w:numPr>
        <w:ind w:left="1080" w:hanging="360"/>
        <w:rPr>
          <w:rFonts w:ascii="Arial" w:hAnsi="Arial" w:cs="Arial"/>
        </w:rPr>
      </w:pPr>
      <w:r>
        <w:rPr>
          <w:b/>
        </w:rPr>
        <w:br/>
      </w:r>
      <w:proofErr w:type="spellStart"/>
      <w:r w:rsidRPr="007B037A">
        <w:rPr>
          <w:rFonts w:ascii="Arial" w:hAnsi="Arial" w:cs="Arial"/>
        </w:rPr>
        <w:t>colWidth</w:t>
      </w:r>
      <w:proofErr w:type="spellEnd"/>
      <w:r w:rsidRPr="007B037A">
        <w:rPr>
          <w:rFonts w:ascii="Arial" w:hAnsi="Arial" w:cs="Arial"/>
        </w:rPr>
        <w:t xml:space="preserve"> = </w:t>
      </w:r>
      <w:proofErr w:type="spellStart"/>
      <w:r w:rsidRPr="007B037A">
        <w:rPr>
          <w:rFonts w:ascii="Arial" w:hAnsi="Arial" w:cs="Arial"/>
        </w:rPr>
        <w:t>strWidth</w:t>
      </w:r>
      <w:proofErr w:type="spellEnd"/>
      <w:r w:rsidRPr="007B037A">
        <w:rPr>
          <w:rFonts w:ascii="Arial" w:hAnsi="Arial" w:cs="Arial"/>
        </w:rPr>
        <w:t xml:space="preserve"> + 10 + </w:t>
      </w:r>
      <w:proofErr w:type="gramStart"/>
      <w:r w:rsidRPr="007B037A">
        <w:rPr>
          <w:rFonts w:ascii="Arial" w:hAnsi="Arial" w:cs="Arial"/>
        </w:rPr>
        <w:t>( level</w:t>
      </w:r>
      <w:proofErr w:type="gramEnd"/>
      <w:r w:rsidRPr="007B037A">
        <w:rPr>
          <w:rFonts w:ascii="Arial" w:hAnsi="Arial" w:cs="Arial"/>
        </w:rPr>
        <w:t xml:space="preserve"> * 3 );</w:t>
      </w:r>
      <w:r w:rsidRPr="007B037A">
        <w:rPr>
          <w:rFonts w:ascii="Arial" w:hAnsi="Arial" w:cs="Arial"/>
        </w:rPr>
        <w:br/>
        <w:t>...</w:t>
      </w:r>
      <w:r w:rsidRPr="007B037A">
        <w:rPr>
          <w:rFonts w:ascii="Arial" w:hAnsi="Arial" w:cs="Arial"/>
        </w:rPr>
        <w:br/>
      </w:r>
      <w:proofErr w:type="spellStart"/>
      <w:r w:rsidRPr="007B037A">
        <w:rPr>
          <w:rFonts w:ascii="Arial" w:hAnsi="Arial" w:cs="Arial"/>
        </w:rPr>
        <w:t>cellWidth</w:t>
      </w:r>
      <w:proofErr w:type="spellEnd"/>
      <w:r w:rsidRPr="007B037A">
        <w:rPr>
          <w:rFonts w:ascii="Arial" w:hAnsi="Arial" w:cs="Arial"/>
        </w:rPr>
        <w:t xml:space="preserve"> = </w:t>
      </w:r>
      <w:proofErr w:type="spellStart"/>
      <w:r w:rsidRPr="007B037A">
        <w:rPr>
          <w:rFonts w:ascii="Arial" w:hAnsi="Arial" w:cs="Arial"/>
        </w:rPr>
        <w:t>cellStrWidth</w:t>
      </w:r>
      <w:proofErr w:type="spellEnd"/>
      <w:r w:rsidRPr="007B037A">
        <w:rPr>
          <w:rFonts w:ascii="Arial" w:hAnsi="Arial" w:cs="Arial"/>
        </w:rPr>
        <w:t xml:space="preserve"> + 10;</w:t>
      </w:r>
      <w:r w:rsidRPr="007B037A">
        <w:rPr>
          <w:rFonts w:ascii="Arial" w:hAnsi="Arial" w:cs="Arial"/>
        </w:rPr>
        <w:br/>
      </w:r>
    </w:p>
    <w:p w:rsidR="00060505" w:rsidRDefault="00060505" w:rsidP="00060505">
      <w:pPr>
        <w:pStyle w:val="Explaination"/>
        <w:numPr>
          <w:ilvl w:val="12"/>
          <w:numId w:val="0"/>
        </w:numPr>
        <w:ind w:left="720"/>
      </w:pPr>
      <w:r>
        <w:t>The unfortunate programmer who has to maintain (or fix) the above code, there's no indication of what “10” or “3” represents, or whether both “</w:t>
      </w:r>
      <w:proofErr w:type="gramStart"/>
      <w:r>
        <w:t>10”s</w:t>
      </w:r>
      <w:proofErr w:type="gramEnd"/>
      <w:r>
        <w:t xml:space="preserve"> represent the same thing. And if the code maintainer finally figures out that “10” probably represents margin widths, and changes it to something smaller, there's an excellent chance that an instance will be missed, and more time will be wasted tracking down a difficult-to-find bug. Something like the following code should be written in the first place:</w:t>
      </w:r>
    </w:p>
    <w:p w:rsidR="00060505" w:rsidRPr="007B037A" w:rsidRDefault="00060505" w:rsidP="00060505">
      <w:pPr>
        <w:pStyle w:val="Examplesource"/>
        <w:numPr>
          <w:ilvl w:val="12"/>
          <w:numId w:val="0"/>
        </w:numPr>
        <w:ind w:left="1080" w:hanging="360"/>
        <w:rPr>
          <w:rFonts w:ascii="Arial" w:hAnsi="Arial" w:cs="Arial"/>
        </w:rPr>
      </w:pPr>
      <w:r>
        <w:lastRenderedPageBreak/>
        <w:br/>
      </w:r>
      <w:r w:rsidRPr="007B037A">
        <w:rPr>
          <w:rFonts w:ascii="Arial" w:hAnsi="Arial" w:cs="Arial"/>
        </w:rPr>
        <w:t xml:space="preserve">final </w:t>
      </w:r>
      <w:proofErr w:type="spellStart"/>
      <w:r w:rsidRPr="007B037A">
        <w:rPr>
          <w:rFonts w:ascii="Arial" w:hAnsi="Arial" w:cs="Arial"/>
        </w:rPr>
        <w:t>int</w:t>
      </w:r>
      <w:proofErr w:type="spellEnd"/>
      <w:r w:rsidRPr="007B037A">
        <w:rPr>
          <w:rFonts w:ascii="Arial" w:hAnsi="Arial" w:cs="Arial"/>
        </w:rPr>
        <w:t xml:space="preserve"> COL_INDENT_WIDTH = </w:t>
      </w:r>
      <w:proofErr w:type="gramStart"/>
      <w:r w:rsidRPr="007B037A">
        <w:rPr>
          <w:rFonts w:ascii="Arial" w:hAnsi="Arial" w:cs="Arial"/>
        </w:rPr>
        <w:t xml:space="preserve">3;  </w:t>
      </w:r>
      <w:r w:rsidRPr="007B037A">
        <w:rPr>
          <w:rFonts w:ascii="Arial" w:hAnsi="Arial" w:cs="Arial"/>
          <w:b/>
        </w:rPr>
        <w:t>/</w:t>
      </w:r>
      <w:proofErr w:type="gramEnd"/>
      <w:r w:rsidRPr="007B037A">
        <w:rPr>
          <w:rFonts w:ascii="Arial" w:hAnsi="Arial" w:cs="Arial"/>
          <w:b/>
        </w:rPr>
        <w:t>/ amount to indent, per level</w:t>
      </w:r>
      <w:r w:rsidRPr="007B037A">
        <w:rPr>
          <w:rFonts w:ascii="Arial" w:hAnsi="Arial" w:cs="Arial"/>
        </w:rPr>
        <w:br/>
        <w:t xml:space="preserve">final </w:t>
      </w:r>
      <w:proofErr w:type="spellStart"/>
      <w:r w:rsidRPr="007B037A">
        <w:rPr>
          <w:rFonts w:ascii="Arial" w:hAnsi="Arial" w:cs="Arial"/>
        </w:rPr>
        <w:t>int</w:t>
      </w:r>
      <w:proofErr w:type="spellEnd"/>
      <w:r w:rsidRPr="007B037A">
        <w:rPr>
          <w:rFonts w:ascii="Arial" w:hAnsi="Arial" w:cs="Arial"/>
        </w:rPr>
        <w:t xml:space="preserve"> COL_LEFT_MARGIN  = 5;  </w:t>
      </w:r>
      <w:r w:rsidRPr="007B037A">
        <w:rPr>
          <w:rFonts w:ascii="Arial" w:hAnsi="Arial" w:cs="Arial"/>
          <w:b/>
        </w:rPr>
        <w:t>// width of column left margin in pixels</w:t>
      </w:r>
      <w:r w:rsidRPr="007B037A">
        <w:rPr>
          <w:rFonts w:ascii="Arial" w:hAnsi="Arial" w:cs="Arial"/>
        </w:rPr>
        <w:br/>
        <w:t xml:space="preserve">final </w:t>
      </w:r>
      <w:proofErr w:type="spellStart"/>
      <w:r w:rsidRPr="007B037A">
        <w:rPr>
          <w:rFonts w:ascii="Arial" w:hAnsi="Arial" w:cs="Arial"/>
        </w:rPr>
        <w:t>int</w:t>
      </w:r>
      <w:proofErr w:type="spellEnd"/>
      <w:r w:rsidRPr="007B037A">
        <w:rPr>
          <w:rFonts w:ascii="Arial" w:hAnsi="Arial" w:cs="Arial"/>
        </w:rPr>
        <w:t xml:space="preserve"> COL_RIGHT_MARGIN = 5;  </w:t>
      </w:r>
      <w:r w:rsidRPr="007B037A">
        <w:rPr>
          <w:rFonts w:ascii="Arial" w:hAnsi="Arial" w:cs="Arial"/>
          <w:b/>
        </w:rPr>
        <w:t>// width of column right margin in pixels</w:t>
      </w:r>
      <w:r w:rsidRPr="007B037A">
        <w:rPr>
          <w:rFonts w:ascii="Arial" w:hAnsi="Arial" w:cs="Arial"/>
        </w:rPr>
        <w:br/>
      </w:r>
      <w:r w:rsidRPr="007B037A">
        <w:rPr>
          <w:rFonts w:ascii="Arial" w:hAnsi="Arial" w:cs="Arial"/>
        </w:rPr>
        <w:br/>
      </w:r>
      <w:r w:rsidRPr="007B037A">
        <w:rPr>
          <w:rFonts w:ascii="Arial" w:hAnsi="Arial" w:cs="Arial"/>
          <w:b/>
        </w:rPr>
        <w:t>// pixel width of both margins combined</w:t>
      </w:r>
      <w:r w:rsidRPr="007B037A">
        <w:rPr>
          <w:rFonts w:ascii="Arial" w:hAnsi="Arial" w:cs="Arial"/>
          <w:b/>
        </w:rPr>
        <w:br/>
      </w:r>
      <w:r w:rsidRPr="007B037A">
        <w:rPr>
          <w:rFonts w:ascii="Arial" w:hAnsi="Arial" w:cs="Arial"/>
        </w:rPr>
        <w:t xml:space="preserve">final </w:t>
      </w:r>
      <w:proofErr w:type="spellStart"/>
      <w:r w:rsidRPr="007B037A">
        <w:rPr>
          <w:rFonts w:ascii="Arial" w:hAnsi="Arial" w:cs="Arial"/>
        </w:rPr>
        <w:t>int</w:t>
      </w:r>
      <w:proofErr w:type="spellEnd"/>
      <w:r w:rsidRPr="007B037A">
        <w:rPr>
          <w:rFonts w:ascii="Arial" w:hAnsi="Arial" w:cs="Arial"/>
        </w:rPr>
        <w:t xml:space="preserve"> COL_MARGINS_WIDTH = COL_LEFT_MARGIN + COL_RIGHT_MARGIN;</w:t>
      </w:r>
      <w:r w:rsidRPr="007B037A">
        <w:rPr>
          <w:rFonts w:ascii="Arial" w:hAnsi="Arial" w:cs="Arial"/>
        </w:rPr>
        <w:br/>
      </w:r>
      <w:r w:rsidRPr="007B037A">
        <w:rPr>
          <w:rFonts w:ascii="Arial" w:hAnsi="Arial" w:cs="Arial"/>
        </w:rPr>
        <w:br/>
      </w:r>
      <w:proofErr w:type="spellStart"/>
      <w:r w:rsidRPr="007B037A">
        <w:rPr>
          <w:rFonts w:ascii="Arial" w:hAnsi="Arial" w:cs="Arial"/>
        </w:rPr>
        <w:t>colWidth</w:t>
      </w:r>
      <w:proofErr w:type="spellEnd"/>
      <w:r w:rsidRPr="007B037A">
        <w:rPr>
          <w:rFonts w:ascii="Arial" w:hAnsi="Arial" w:cs="Arial"/>
        </w:rPr>
        <w:t xml:space="preserve"> = </w:t>
      </w:r>
      <w:proofErr w:type="spellStart"/>
      <w:r w:rsidRPr="007B037A">
        <w:rPr>
          <w:rFonts w:ascii="Arial" w:hAnsi="Arial" w:cs="Arial"/>
        </w:rPr>
        <w:t>strWidth</w:t>
      </w:r>
      <w:proofErr w:type="spellEnd"/>
      <w:r w:rsidRPr="007B037A">
        <w:rPr>
          <w:rFonts w:ascii="Arial" w:hAnsi="Arial" w:cs="Arial"/>
        </w:rPr>
        <w:t xml:space="preserve"> + COL_MARGINS_WIDTH + ( level * COL_INDENT_WIDTH );</w:t>
      </w:r>
      <w:r w:rsidRPr="007B037A">
        <w:rPr>
          <w:rFonts w:ascii="Arial" w:hAnsi="Arial" w:cs="Arial"/>
        </w:rPr>
        <w:br/>
        <w:t>...</w:t>
      </w:r>
      <w:r w:rsidRPr="007B037A">
        <w:rPr>
          <w:rFonts w:ascii="Arial" w:hAnsi="Arial" w:cs="Arial"/>
        </w:rPr>
        <w:br/>
      </w:r>
      <w:proofErr w:type="spellStart"/>
      <w:r w:rsidRPr="007B037A">
        <w:rPr>
          <w:rFonts w:ascii="Arial" w:hAnsi="Arial" w:cs="Arial"/>
        </w:rPr>
        <w:t>cellWidth</w:t>
      </w:r>
      <w:proofErr w:type="spellEnd"/>
      <w:r w:rsidRPr="007B037A">
        <w:rPr>
          <w:rFonts w:ascii="Arial" w:hAnsi="Arial" w:cs="Arial"/>
        </w:rPr>
        <w:t xml:space="preserve"> = </w:t>
      </w:r>
      <w:proofErr w:type="spellStart"/>
      <w:r w:rsidRPr="007B037A">
        <w:rPr>
          <w:rFonts w:ascii="Arial" w:hAnsi="Arial" w:cs="Arial"/>
        </w:rPr>
        <w:t>cellStrWidth</w:t>
      </w:r>
      <w:proofErr w:type="spellEnd"/>
      <w:r w:rsidRPr="007B037A">
        <w:rPr>
          <w:rFonts w:ascii="Arial" w:hAnsi="Arial" w:cs="Arial"/>
        </w:rPr>
        <w:t xml:space="preserve"> + COL_MARGINS_WIDTH;</w:t>
      </w:r>
      <w:r w:rsidRPr="007B037A">
        <w:rPr>
          <w:rFonts w:ascii="Arial" w:hAnsi="Arial" w:cs="Arial"/>
        </w:rPr>
        <w:br/>
      </w:r>
    </w:p>
    <w:p w:rsidR="00060505" w:rsidRDefault="00060505" w:rsidP="00060505">
      <w:pPr>
        <w:pStyle w:val="Numbereditem"/>
        <w:numPr>
          <w:ilvl w:val="0"/>
          <w:numId w:val="18"/>
        </w:numPr>
      </w:pPr>
      <w:r>
        <w:t>Variables are to be declared with the smallest possible scope.</w:t>
      </w:r>
    </w:p>
    <w:p w:rsidR="00060505" w:rsidRDefault="00060505" w:rsidP="00060505">
      <w:pPr>
        <w:pStyle w:val="Numbereditem"/>
        <w:numPr>
          <w:ilvl w:val="0"/>
          <w:numId w:val="18"/>
        </w:numPr>
      </w:pPr>
      <w:r>
        <w:t>Each variable is to be declared in a separate declaration statement, and have a commented description.</w:t>
      </w:r>
    </w:p>
    <w:p w:rsidR="00060505" w:rsidRDefault="00060505" w:rsidP="00060505">
      <w:pPr>
        <w:pStyle w:val="Explaination"/>
      </w:pPr>
      <w:r>
        <w:t>Don't do this:</w:t>
      </w:r>
    </w:p>
    <w:p w:rsidR="00060505" w:rsidRPr="007B037A" w:rsidRDefault="00060505" w:rsidP="00060505">
      <w:pPr>
        <w:pStyle w:val="Examplesource"/>
        <w:rPr>
          <w:rFonts w:ascii="Arial" w:hAnsi="Arial" w:cs="Arial"/>
        </w:rPr>
      </w:pPr>
      <w:r>
        <w:br/>
      </w:r>
      <w:proofErr w:type="spellStart"/>
      <w:r w:rsidRPr="007B037A">
        <w:rPr>
          <w:rFonts w:ascii="Arial" w:hAnsi="Arial" w:cs="Arial"/>
        </w:rPr>
        <w:t>int</w:t>
      </w:r>
      <w:proofErr w:type="spellEnd"/>
      <w:r w:rsidRPr="007B037A">
        <w:rPr>
          <w:rFonts w:ascii="Arial" w:hAnsi="Arial" w:cs="Arial"/>
        </w:rPr>
        <w:t xml:space="preserve"> </w:t>
      </w:r>
      <w:proofErr w:type="spellStart"/>
      <w:r w:rsidRPr="007B037A">
        <w:rPr>
          <w:rFonts w:ascii="Arial" w:hAnsi="Arial" w:cs="Arial"/>
        </w:rPr>
        <w:t>moveAmount</w:t>
      </w:r>
      <w:proofErr w:type="spellEnd"/>
      <w:r w:rsidRPr="007B037A">
        <w:rPr>
          <w:rFonts w:ascii="Arial" w:hAnsi="Arial" w:cs="Arial"/>
        </w:rPr>
        <w:t xml:space="preserve">, </w:t>
      </w:r>
      <w:proofErr w:type="spellStart"/>
      <w:r w:rsidRPr="007B037A">
        <w:rPr>
          <w:rFonts w:ascii="Arial" w:hAnsi="Arial" w:cs="Arial"/>
        </w:rPr>
        <w:t>selectedIndex</w:t>
      </w:r>
      <w:proofErr w:type="spellEnd"/>
      <w:r w:rsidRPr="007B037A">
        <w:rPr>
          <w:rFonts w:ascii="Arial" w:hAnsi="Arial" w:cs="Arial"/>
        </w:rPr>
        <w:t>;</w:t>
      </w:r>
      <w:r w:rsidRPr="007B037A">
        <w:rPr>
          <w:rFonts w:ascii="Arial" w:hAnsi="Arial" w:cs="Arial"/>
        </w:rPr>
        <w:br/>
      </w:r>
    </w:p>
    <w:p w:rsidR="00060505" w:rsidRDefault="00060505" w:rsidP="00060505">
      <w:pPr>
        <w:pStyle w:val="Explaination"/>
      </w:pPr>
      <w:r>
        <w:t>Do this:</w:t>
      </w:r>
    </w:p>
    <w:p w:rsidR="00060505" w:rsidRPr="007B037A" w:rsidRDefault="00060505" w:rsidP="00060505">
      <w:pPr>
        <w:pStyle w:val="Examplesource"/>
        <w:rPr>
          <w:rFonts w:ascii="Arial" w:hAnsi="Arial" w:cs="Arial"/>
        </w:rPr>
      </w:pPr>
      <w:r>
        <w:br/>
      </w:r>
      <w:proofErr w:type="spellStart"/>
      <w:r w:rsidRPr="007B037A">
        <w:rPr>
          <w:rFonts w:ascii="Arial" w:hAnsi="Arial" w:cs="Arial"/>
        </w:rPr>
        <w:t>int</w:t>
      </w:r>
      <w:proofErr w:type="spellEnd"/>
      <w:r w:rsidRPr="007B037A">
        <w:rPr>
          <w:rFonts w:ascii="Arial" w:hAnsi="Arial" w:cs="Arial"/>
        </w:rPr>
        <w:t xml:space="preserve"> </w:t>
      </w:r>
      <w:proofErr w:type="spellStart"/>
      <w:proofErr w:type="gramStart"/>
      <w:r w:rsidRPr="007B037A">
        <w:rPr>
          <w:rFonts w:ascii="Arial" w:hAnsi="Arial" w:cs="Arial"/>
        </w:rPr>
        <w:t>moveAmount</w:t>
      </w:r>
      <w:proofErr w:type="spellEnd"/>
      <w:r w:rsidRPr="007B037A">
        <w:rPr>
          <w:rFonts w:ascii="Arial" w:hAnsi="Arial" w:cs="Arial"/>
        </w:rPr>
        <w:t xml:space="preserve">;   </w:t>
      </w:r>
      <w:proofErr w:type="gramEnd"/>
      <w:r w:rsidRPr="007B037A">
        <w:rPr>
          <w:rFonts w:ascii="Arial" w:hAnsi="Arial" w:cs="Arial"/>
        </w:rPr>
        <w:t xml:space="preserve">  </w:t>
      </w:r>
      <w:r w:rsidRPr="007B037A">
        <w:rPr>
          <w:rFonts w:ascii="Arial" w:hAnsi="Arial" w:cs="Arial"/>
          <w:b/>
        </w:rPr>
        <w:t>// number of items to move</w:t>
      </w:r>
      <w:r w:rsidRPr="007B037A">
        <w:rPr>
          <w:rFonts w:ascii="Arial" w:hAnsi="Arial" w:cs="Arial"/>
        </w:rPr>
        <w:br/>
      </w:r>
      <w:proofErr w:type="spellStart"/>
      <w:r w:rsidRPr="007B037A">
        <w:rPr>
          <w:rFonts w:ascii="Arial" w:hAnsi="Arial" w:cs="Arial"/>
        </w:rPr>
        <w:t>int</w:t>
      </w:r>
      <w:proofErr w:type="spellEnd"/>
      <w:r w:rsidRPr="007B037A">
        <w:rPr>
          <w:rFonts w:ascii="Arial" w:hAnsi="Arial" w:cs="Arial"/>
        </w:rPr>
        <w:t xml:space="preserve"> </w:t>
      </w:r>
      <w:proofErr w:type="spellStart"/>
      <w:r w:rsidRPr="007B037A">
        <w:rPr>
          <w:rFonts w:ascii="Arial" w:hAnsi="Arial" w:cs="Arial"/>
        </w:rPr>
        <w:t>selectedIndex</w:t>
      </w:r>
      <w:proofErr w:type="spellEnd"/>
      <w:r w:rsidRPr="007B037A">
        <w:rPr>
          <w:rFonts w:ascii="Arial" w:hAnsi="Arial" w:cs="Arial"/>
        </w:rPr>
        <w:t xml:space="preserve">;  </w:t>
      </w:r>
      <w:r w:rsidRPr="007B037A">
        <w:rPr>
          <w:rFonts w:ascii="Arial" w:hAnsi="Arial" w:cs="Arial"/>
          <w:b/>
        </w:rPr>
        <w:t>// currently selected item</w:t>
      </w:r>
      <w:r w:rsidRPr="007B037A">
        <w:rPr>
          <w:rFonts w:ascii="Arial" w:hAnsi="Arial" w:cs="Arial"/>
        </w:rPr>
        <w:br/>
      </w:r>
    </w:p>
    <w:p w:rsidR="00060505" w:rsidRDefault="00060505" w:rsidP="00060505">
      <w:pPr>
        <w:pStyle w:val="Heading2"/>
      </w:pPr>
      <w:bookmarkStart w:id="146" w:name="_Toc385316895"/>
      <w:bookmarkStart w:id="147" w:name="_Toc406820790"/>
      <w:bookmarkStart w:id="148" w:name="_Toc416254145"/>
      <w:bookmarkStart w:id="149" w:name="_Toc435726759"/>
      <w:bookmarkStart w:id="150" w:name="_Toc435726925"/>
      <w:bookmarkStart w:id="151" w:name="_Toc435741688"/>
      <w:bookmarkStart w:id="152" w:name="_Toc509125662"/>
      <w:r>
        <w:t>Flow Control Statements</w:t>
      </w:r>
      <w:bookmarkEnd w:id="146"/>
      <w:bookmarkEnd w:id="147"/>
      <w:bookmarkEnd w:id="148"/>
      <w:bookmarkEnd w:id="149"/>
      <w:bookmarkEnd w:id="150"/>
      <w:bookmarkEnd w:id="151"/>
      <w:bookmarkEnd w:id="152"/>
    </w:p>
    <w:p w:rsidR="00060505" w:rsidRDefault="00060505" w:rsidP="00060505">
      <w:pPr>
        <w:pStyle w:val="Heading3"/>
      </w:pPr>
      <w:bookmarkStart w:id="153" w:name="_Toc435726926"/>
      <w:bookmarkStart w:id="154" w:name="_Toc509125663"/>
      <w:r>
        <w:t>Rules:</w:t>
      </w:r>
      <w:bookmarkEnd w:id="153"/>
      <w:bookmarkEnd w:id="154"/>
    </w:p>
    <w:p w:rsidR="00060505" w:rsidRDefault="00060505" w:rsidP="00060505">
      <w:pPr>
        <w:numPr>
          <w:ilvl w:val="0"/>
          <w:numId w:val="19"/>
        </w:numPr>
        <w:tabs>
          <w:tab w:val="left" w:pos="360"/>
          <w:tab w:val="left" w:pos="11430"/>
        </w:tabs>
        <w:spacing w:after="0" w:line="240" w:lineRule="auto"/>
      </w:pPr>
      <w:r>
        <w:t xml:space="preserve">The code which following a </w:t>
      </w:r>
      <w:r>
        <w:rPr>
          <w:b/>
        </w:rPr>
        <w:t>case</w:t>
      </w:r>
      <w:r>
        <w:t xml:space="preserve"> label must always be terminated by a break statement.</w:t>
      </w:r>
    </w:p>
    <w:p w:rsidR="00060505" w:rsidRDefault="00060505" w:rsidP="00060505">
      <w:pPr>
        <w:pStyle w:val="BodyText21"/>
        <w:numPr>
          <w:ilvl w:val="12"/>
          <w:numId w:val="0"/>
        </w:numPr>
        <w:tabs>
          <w:tab w:val="left" w:pos="11430"/>
        </w:tabs>
        <w:ind w:left="360"/>
      </w:pPr>
      <w:r>
        <w:t>The switch statement must always contain a default branch, which handles unexpected case.</w:t>
      </w:r>
    </w:p>
    <w:p w:rsidR="00060505" w:rsidRDefault="00060505" w:rsidP="00060505">
      <w:pPr>
        <w:numPr>
          <w:ilvl w:val="12"/>
          <w:numId w:val="0"/>
        </w:numPr>
        <w:tabs>
          <w:tab w:val="left" w:pos="11430"/>
        </w:tabs>
        <w:ind w:left="504" w:hanging="504"/>
      </w:pPr>
    </w:p>
    <w:p w:rsidR="00060505" w:rsidRPr="007B037A" w:rsidRDefault="00060505" w:rsidP="00060505">
      <w:pPr>
        <w:numPr>
          <w:ilvl w:val="12"/>
          <w:numId w:val="0"/>
        </w:numPr>
        <w:shd w:val="pct5" w:color="auto" w:fill="FFFFFF"/>
        <w:ind w:left="720"/>
        <w:rPr>
          <w:rFonts w:cs="Arial"/>
          <w:sz w:val="16"/>
        </w:rPr>
      </w:pPr>
      <w:r>
        <w:rPr>
          <w:rFonts w:ascii="Courier" w:hAnsi="Courier"/>
          <w:sz w:val="16"/>
        </w:rPr>
        <w:tab/>
      </w:r>
      <w:r w:rsidRPr="007B037A">
        <w:rPr>
          <w:rFonts w:cs="Arial"/>
          <w:sz w:val="16"/>
        </w:rPr>
        <w:t>switch (tag)</w:t>
      </w:r>
    </w:p>
    <w:p w:rsidR="00060505" w:rsidRPr="007B037A" w:rsidRDefault="00060505" w:rsidP="00060505">
      <w:pPr>
        <w:numPr>
          <w:ilvl w:val="12"/>
          <w:numId w:val="0"/>
        </w:numPr>
        <w:shd w:val="pct5" w:color="auto" w:fill="FFFFFF"/>
        <w:ind w:left="720"/>
        <w:rPr>
          <w:rFonts w:cs="Arial"/>
          <w:sz w:val="16"/>
        </w:rPr>
      </w:pPr>
      <w:r w:rsidRPr="007B037A">
        <w:rPr>
          <w:rFonts w:cs="Arial"/>
          <w:sz w:val="16"/>
        </w:rPr>
        <w:tab/>
        <w:t>{</w:t>
      </w:r>
    </w:p>
    <w:p w:rsidR="00060505" w:rsidRPr="007B037A" w:rsidRDefault="00060505" w:rsidP="00060505">
      <w:pPr>
        <w:numPr>
          <w:ilvl w:val="12"/>
          <w:numId w:val="0"/>
        </w:numPr>
        <w:shd w:val="pct5" w:color="auto" w:fill="FFFFFF"/>
        <w:ind w:left="720"/>
        <w:rPr>
          <w:rFonts w:cs="Arial"/>
          <w:sz w:val="16"/>
        </w:rPr>
      </w:pPr>
      <w:r w:rsidRPr="007B037A">
        <w:rPr>
          <w:rFonts w:cs="Arial"/>
          <w:sz w:val="16"/>
        </w:rPr>
        <w:tab/>
        <w:t xml:space="preserve">    case A:</w:t>
      </w:r>
    </w:p>
    <w:p w:rsidR="00060505" w:rsidRPr="007B037A" w:rsidRDefault="00060505" w:rsidP="00060505">
      <w:pPr>
        <w:numPr>
          <w:ilvl w:val="12"/>
          <w:numId w:val="0"/>
        </w:numPr>
        <w:shd w:val="pct5" w:color="auto" w:fill="FFFFFF"/>
        <w:ind w:left="720"/>
        <w:rPr>
          <w:rFonts w:cs="Arial"/>
          <w:sz w:val="16"/>
        </w:rPr>
      </w:pPr>
      <w:r w:rsidRPr="007B037A">
        <w:rPr>
          <w:rFonts w:cs="Arial"/>
          <w:sz w:val="16"/>
        </w:rPr>
        <w:tab/>
        <w:t xml:space="preserve">    {</w:t>
      </w:r>
    </w:p>
    <w:p w:rsidR="00060505" w:rsidRPr="007B037A" w:rsidRDefault="00060505" w:rsidP="00060505">
      <w:pPr>
        <w:numPr>
          <w:ilvl w:val="12"/>
          <w:numId w:val="0"/>
        </w:numPr>
        <w:shd w:val="pct5" w:color="auto" w:fill="FFFFFF"/>
        <w:ind w:left="720"/>
        <w:rPr>
          <w:rFonts w:cs="Arial"/>
          <w:sz w:val="16"/>
        </w:rPr>
      </w:pPr>
      <w:r w:rsidRPr="007B037A">
        <w:rPr>
          <w:rFonts w:cs="Arial"/>
          <w:sz w:val="16"/>
        </w:rPr>
        <w:tab/>
        <w:t xml:space="preserve">       // Do something</w:t>
      </w:r>
    </w:p>
    <w:p w:rsidR="00060505" w:rsidRPr="007B037A" w:rsidRDefault="00060505" w:rsidP="00060505">
      <w:pPr>
        <w:numPr>
          <w:ilvl w:val="12"/>
          <w:numId w:val="0"/>
        </w:numPr>
        <w:shd w:val="pct5" w:color="auto" w:fill="FFFFFF"/>
        <w:ind w:left="720"/>
        <w:rPr>
          <w:rFonts w:cs="Arial"/>
          <w:sz w:val="16"/>
        </w:rPr>
      </w:pPr>
      <w:r w:rsidRPr="007B037A">
        <w:rPr>
          <w:rFonts w:cs="Arial"/>
          <w:sz w:val="16"/>
        </w:rPr>
        <w:tab/>
        <w:t xml:space="preserve">       break;</w:t>
      </w:r>
    </w:p>
    <w:p w:rsidR="00060505" w:rsidRPr="007B037A" w:rsidRDefault="00060505" w:rsidP="00060505">
      <w:pPr>
        <w:numPr>
          <w:ilvl w:val="12"/>
          <w:numId w:val="0"/>
        </w:numPr>
        <w:shd w:val="pct5" w:color="auto" w:fill="FFFFFF"/>
        <w:ind w:left="720"/>
        <w:rPr>
          <w:rFonts w:cs="Arial"/>
          <w:sz w:val="16"/>
        </w:rPr>
      </w:pPr>
      <w:r w:rsidRPr="007B037A">
        <w:rPr>
          <w:rFonts w:cs="Arial"/>
          <w:sz w:val="16"/>
        </w:rPr>
        <w:tab/>
        <w:t xml:space="preserve">    }</w:t>
      </w:r>
    </w:p>
    <w:p w:rsidR="00060505" w:rsidRPr="007B037A" w:rsidRDefault="00060505" w:rsidP="00060505">
      <w:pPr>
        <w:numPr>
          <w:ilvl w:val="12"/>
          <w:numId w:val="0"/>
        </w:numPr>
        <w:shd w:val="pct5" w:color="auto" w:fill="FFFFFF"/>
        <w:ind w:left="720"/>
        <w:rPr>
          <w:rFonts w:cs="Arial"/>
          <w:sz w:val="16"/>
        </w:rPr>
      </w:pPr>
      <w:r w:rsidRPr="007B037A">
        <w:rPr>
          <w:rFonts w:cs="Arial"/>
          <w:sz w:val="16"/>
        </w:rPr>
        <w:tab/>
        <w:t xml:space="preserve">    default:</w:t>
      </w:r>
    </w:p>
    <w:p w:rsidR="00060505" w:rsidRPr="007B037A" w:rsidRDefault="00060505" w:rsidP="00060505">
      <w:pPr>
        <w:numPr>
          <w:ilvl w:val="12"/>
          <w:numId w:val="0"/>
        </w:numPr>
        <w:shd w:val="pct5" w:color="auto" w:fill="FFFFFF"/>
        <w:ind w:left="720"/>
        <w:rPr>
          <w:rFonts w:cs="Arial"/>
          <w:sz w:val="16"/>
        </w:rPr>
      </w:pPr>
      <w:r w:rsidRPr="007B037A">
        <w:rPr>
          <w:rFonts w:cs="Arial"/>
          <w:sz w:val="16"/>
        </w:rPr>
        <w:tab/>
        <w:t xml:space="preserve">    {</w:t>
      </w:r>
    </w:p>
    <w:p w:rsidR="00060505" w:rsidRPr="007B037A" w:rsidRDefault="00060505" w:rsidP="00060505">
      <w:pPr>
        <w:numPr>
          <w:ilvl w:val="12"/>
          <w:numId w:val="0"/>
        </w:numPr>
        <w:shd w:val="pct5" w:color="auto" w:fill="FFFFFF"/>
        <w:ind w:left="720"/>
        <w:rPr>
          <w:rFonts w:cs="Arial"/>
          <w:sz w:val="16"/>
        </w:rPr>
      </w:pPr>
      <w:r w:rsidRPr="007B037A">
        <w:rPr>
          <w:rFonts w:cs="Arial"/>
          <w:sz w:val="16"/>
        </w:rPr>
        <w:tab/>
        <w:t xml:space="preserve">       // If no match in above cases, this is executed</w:t>
      </w:r>
    </w:p>
    <w:p w:rsidR="00060505" w:rsidRPr="007B037A" w:rsidRDefault="00060505" w:rsidP="00060505">
      <w:pPr>
        <w:numPr>
          <w:ilvl w:val="12"/>
          <w:numId w:val="0"/>
        </w:numPr>
        <w:shd w:val="pct5" w:color="auto" w:fill="FFFFFF"/>
        <w:ind w:left="720"/>
        <w:rPr>
          <w:rFonts w:cs="Arial"/>
          <w:sz w:val="16"/>
        </w:rPr>
      </w:pPr>
      <w:r w:rsidRPr="007B037A">
        <w:rPr>
          <w:rFonts w:cs="Arial"/>
          <w:sz w:val="16"/>
        </w:rPr>
        <w:tab/>
        <w:t xml:space="preserve">    }</w:t>
      </w:r>
    </w:p>
    <w:p w:rsidR="00060505" w:rsidRPr="007B037A" w:rsidRDefault="00060505" w:rsidP="00060505">
      <w:pPr>
        <w:numPr>
          <w:ilvl w:val="12"/>
          <w:numId w:val="0"/>
        </w:numPr>
        <w:shd w:val="pct5" w:color="auto" w:fill="FFFFFF"/>
        <w:ind w:left="720"/>
        <w:rPr>
          <w:rFonts w:cs="Arial"/>
          <w:sz w:val="16"/>
        </w:rPr>
      </w:pPr>
      <w:r w:rsidRPr="007B037A">
        <w:rPr>
          <w:rFonts w:cs="Arial"/>
          <w:sz w:val="16"/>
        </w:rPr>
        <w:tab/>
        <w:t>}</w:t>
      </w:r>
    </w:p>
    <w:p w:rsidR="00060505" w:rsidRDefault="00060505" w:rsidP="00060505">
      <w:pPr>
        <w:numPr>
          <w:ilvl w:val="12"/>
          <w:numId w:val="0"/>
        </w:numPr>
        <w:tabs>
          <w:tab w:val="left" w:pos="0"/>
        </w:tabs>
        <w:ind w:left="504" w:hanging="504"/>
      </w:pPr>
      <w:r>
        <w:tab/>
      </w:r>
      <w:r>
        <w:tab/>
      </w:r>
      <w:r>
        <w:tab/>
      </w:r>
      <w:r>
        <w:rPr>
          <w:b/>
        </w:rPr>
        <w:t>Exception:</w:t>
      </w:r>
      <w:r>
        <w:t xml:space="preserve"> when several different cases have identical handling.</w:t>
      </w:r>
    </w:p>
    <w:p w:rsidR="00060505" w:rsidRDefault="00060505" w:rsidP="00060505">
      <w:pPr>
        <w:pStyle w:val="Numbereditem"/>
        <w:numPr>
          <w:ilvl w:val="0"/>
          <w:numId w:val="19"/>
        </w:numPr>
        <w:tabs>
          <w:tab w:val="left" w:pos="360"/>
        </w:tabs>
      </w:pPr>
      <w:r>
        <w:lastRenderedPageBreak/>
        <w:t>Use opening and closing braces in case blocks that contain variable declarations.</w:t>
      </w:r>
    </w:p>
    <w:p w:rsidR="00060505" w:rsidRDefault="00060505" w:rsidP="00060505">
      <w:pPr>
        <w:pStyle w:val="Numbereditem"/>
        <w:numPr>
          <w:ilvl w:val="0"/>
          <w:numId w:val="19"/>
        </w:numPr>
        <w:tabs>
          <w:tab w:val="left" w:pos="360"/>
        </w:tabs>
      </w:pPr>
      <w:r>
        <w:t>A switch statement must always contain a default branch which handles unexpected cases.</w:t>
      </w:r>
    </w:p>
    <w:p w:rsidR="00060505" w:rsidRDefault="00060505" w:rsidP="00060505">
      <w:pPr>
        <w:pStyle w:val="Numbereditem"/>
        <w:numPr>
          <w:ilvl w:val="0"/>
          <w:numId w:val="19"/>
        </w:numPr>
        <w:tabs>
          <w:tab w:val="left" w:pos="360"/>
        </w:tabs>
      </w:pPr>
      <w:r>
        <w:t>All flow control statements (if, else, while, for and do) must have opening and closing braces, even if the block contains no statements.</w:t>
      </w:r>
    </w:p>
    <w:p w:rsidR="00060505" w:rsidRDefault="00060505" w:rsidP="00060505">
      <w:pPr>
        <w:pStyle w:val="Explaination"/>
        <w:numPr>
          <w:ilvl w:val="12"/>
          <w:numId w:val="0"/>
        </w:numPr>
        <w:ind w:left="720"/>
      </w:pPr>
      <w:r>
        <w:t>Empty loops can be deceiving. In the example below, it's easy to mistakenly think that the last line is contained in the loop:</w:t>
      </w:r>
    </w:p>
    <w:p w:rsidR="00060505" w:rsidRPr="007B037A" w:rsidRDefault="00060505" w:rsidP="00060505">
      <w:pPr>
        <w:pStyle w:val="Examplesource"/>
        <w:numPr>
          <w:ilvl w:val="12"/>
          <w:numId w:val="0"/>
        </w:numPr>
        <w:ind w:left="1080" w:hanging="360"/>
        <w:rPr>
          <w:rFonts w:ascii="Arial" w:hAnsi="Arial" w:cs="Arial"/>
        </w:rPr>
      </w:pPr>
      <w:r>
        <w:br/>
      </w:r>
      <w:r w:rsidRPr="007B037A">
        <w:rPr>
          <w:rFonts w:ascii="Arial" w:hAnsi="Arial" w:cs="Arial"/>
        </w:rPr>
        <w:t xml:space="preserve">for </w:t>
      </w:r>
      <w:proofErr w:type="gramStart"/>
      <w:r w:rsidRPr="007B037A">
        <w:rPr>
          <w:rFonts w:ascii="Arial" w:hAnsi="Arial" w:cs="Arial"/>
        </w:rPr>
        <w:t xml:space="preserve">( </w:t>
      </w:r>
      <w:proofErr w:type="spellStart"/>
      <w:r w:rsidRPr="007B037A">
        <w:rPr>
          <w:rFonts w:ascii="Arial" w:hAnsi="Arial" w:cs="Arial"/>
        </w:rPr>
        <w:t>int</w:t>
      </w:r>
      <w:proofErr w:type="spellEnd"/>
      <w:proofErr w:type="gramEnd"/>
      <w:r w:rsidRPr="007B037A">
        <w:rPr>
          <w:rFonts w:ascii="Arial" w:hAnsi="Arial" w:cs="Arial"/>
        </w:rPr>
        <w:t xml:space="preserve"> </w:t>
      </w:r>
      <w:proofErr w:type="spellStart"/>
      <w:r w:rsidRPr="007B037A">
        <w:rPr>
          <w:rFonts w:ascii="Arial" w:hAnsi="Arial" w:cs="Arial"/>
        </w:rPr>
        <w:t>rowNumber</w:t>
      </w:r>
      <w:proofErr w:type="spellEnd"/>
      <w:r w:rsidRPr="007B037A">
        <w:rPr>
          <w:rFonts w:ascii="Arial" w:hAnsi="Arial" w:cs="Arial"/>
        </w:rPr>
        <w:t xml:space="preserve"> = </w:t>
      </w:r>
      <w:proofErr w:type="spellStart"/>
      <w:r w:rsidRPr="007B037A">
        <w:rPr>
          <w:rFonts w:ascii="Arial" w:hAnsi="Arial" w:cs="Arial"/>
        </w:rPr>
        <w:t>initialRow</w:t>
      </w:r>
      <w:proofErr w:type="spellEnd"/>
      <w:r w:rsidRPr="007B037A">
        <w:rPr>
          <w:rFonts w:ascii="Arial" w:hAnsi="Arial" w:cs="Arial"/>
        </w:rPr>
        <w:t>;</w:t>
      </w:r>
      <w:r w:rsidRPr="007B037A">
        <w:rPr>
          <w:rFonts w:ascii="Arial" w:hAnsi="Arial" w:cs="Arial"/>
        </w:rPr>
        <w:br/>
        <w:t xml:space="preserve">      ( </w:t>
      </w:r>
      <w:proofErr w:type="spellStart"/>
      <w:r w:rsidRPr="007B037A">
        <w:rPr>
          <w:rFonts w:ascii="Arial" w:hAnsi="Arial" w:cs="Arial"/>
        </w:rPr>
        <w:t>rowNumber</w:t>
      </w:r>
      <w:proofErr w:type="spellEnd"/>
      <w:r w:rsidRPr="007B037A">
        <w:rPr>
          <w:rFonts w:ascii="Arial" w:hAnsi="Arial" w:cs="Arial"/>
        </w:rPr>
        <w:t xml:space="preserve"> &lt; </w:t>
      </w:r>
      <w:proofErr w:type="spellStart"/>
      <w:r w:rsidRPr="007B037A">
        <w:rPr>
          <w:rFonts w:ascii="Arial" w:hAnsi="Arial" w:cs="Arial"/>
        </w:rPr>
        <w:t>totalRows</w:t>
      </w:r>
      <w:proofErr w:type="spellEnd"/>
      <w:r w:rsidRPr="007B037A">
        <w:rPr>
          <w:rFonts w:ascii="Arial" w:hAnsi="Arial" w:cs="Arial"/>
        </w:rPr>
        <w:t xml:space="preserve"> ) &amp;&amp; !</w:t>
      </w:r>
      <w:proofErr w:type="spellStart"/>
      <w:r w:rsidRPr="007B037A">
        <w:rPr>
          <w:rFonts w:ascii="Arial" w:hAnsi="Arial" w:cs="Arial"/>
        </w:rPr>
        <w:t>getRow</w:t>
      </w:r>
      <w:proofErr w:type="spellEnd"/>
      <w:r w:rsidRPr="007B037A">
        <w:rPr>
          <w:rFonts w:ascii="Arial" w:hAnsi="Arial" w:cs="Arial"/>
        </w:rPr>
        <w:t xml:space="preserve">( </w:t>
      </w:r>
      <w:proofErr w:type="spellStart"/>
      <w:r w:rsidRPr="007B037A">
        <w:rPr>
          <w:rFonts w:ascii="Arial" w:hAnsi="Arial" w:cs="Arial"/>
        </w:rPr>
        <w:t>rowNumber</w:t>
      </w:r>
      <w:proofErr w:type="spellEnd"/>
      <w:r w:rsidRPr="007B037A">
        <w:rPr>
          <w:rFonts w:ascii="Arial" w:hAnsi="Arial" w:cs="Arial"/>
        </w:rPr>
        <w:t xml:space="preserve"> ).</w:t>
      </w:r>
      <w:proofErr w:type="spellStart"/>
      <w:r w:rsidRPr="007B037A">
        <w:rPr>
          <w:rFonts w:ascii="Arial" w:hAnsi="Arial" w:cs="Arial"/>
        </w:rPr>
        <w:t>getIsSelected</w:t>
      </w:r>
      <w:proofErr w:type="spellEnd"/>
      <w:r w:rsidRPr="007B037A">
        <w:rPr>
          <w:rFonts w:ascii="Arial" w:hAnsi="Arial" w:cs="Arial"/>
        </w:rPr>
        <w:t>() &amp;&amp;</w:t>
      </w:r>
      <w:r w:rsidRPr="007B037A">
        <w:rPr>
          <w:rFonts w:ascii="Arial" w:hAnsi="Arial" w:cs="Arial"/>
        </w:rPr>
        <w:br/>
        <w:t xml:space="preserve">      ( </w:t>
      </w:r>
      <w:proofErr w:type="spellStart"/>
      <w:r w:rsidRPr="007B037A">
        <w:rPr>
          <w:rFonts w:ascii="Arial" w:hAnsi="Arial" w:cs="Arial"/>
        </w:rPr>
        <w:t>getRow</w:t>
      </w:r>
      <w:proofErr w:type="spellEnd"/>
      <w:r w:rsidRPr="007B037A">
        <w:rPr>
          <w:rFonts w:ascii="Arial" w:hAnsi="Arial" w:cs="Arial"/>
        </w:rPr>
        <w:t xml:space="preserve">( </w:t>
      </w:r>
      <w:proofErr w:type="spellStart"/>
      <w:r w:rsidRPr="007B037A">
        <w:rPr>
          <w:rFonts w:ascii="Arial" w:hAnsi="Arial" w:cs="Arial"/>
        </w:rPr>
        <w:t>rowNumber</w:t>
      </w:r>
      <w:proofErr w:type="spellEnd"/>
      <w:r w:rsidRPr="007B037A">
        <w:rPr>
          <w:rFonts w:ascii="Arial" w:hAnsi="Arial" w:cs="Arial"/>
        </w:rPr>
        <w:t xml:space="preserve"> ).</w:t>
      </w:r>
      <w:proofErr w:type="spellStart"/>
      <w:r w:rsidRPr="007B037A">
        <w:rPr>
          <w:rFonts w:ascii="Arial" w:hAnsi="Arial" w:cs="Arial"/>
        </w:rPr>
        <w:t>getNumberOfCells</w:t>
      </w:r>
      <w:proofErr w:type="spellEnd"/>
      <w:r w:rsidRPr="007B037A">
        <w:rPr>
          <w:rFonts w:ascii="Arial" w:hAnsi="Arial" w:cs="Arial"/>
        </w:rPr>
        <w:t>() &gt; 0 );</w:t>
      </w:r>
      <w:r w:rsidRPr="007B037A">
        <w:rPr>
          <w:rFonts w:ascii="Arial" w:hAnsi="Arial" w:cs="Arial"/>
        </w:rPr>
        <w:br/>
        <w:t xml:space="preserve">       </w:t>
      </w:r>
      <w:proofErr w:type="spellStart"/>
      <w:r w:rsidRPr="007B037A">
        <w:rPr>
          <w:rFonts w:ascii="Arial" w:hAnsi="Arial" w:cs="Arial"/>
        </w:rPr>
        <w:t>rowNum</w:t>
      </w:r>
      <w:proofErr w:type="spellEnd"/>
      <w:r w:rsidRPr="007B037A">
        <w:rPr>
          <w:rFonts w:ascii="Arial" w:hAnsi="Arial" w:cs="Arial"/>
        </w:rPr>
        <w:t>++ );</w:t>
      </w:r>
      <w:r w:rsidRPr="007B037A">
        <w:rPr>
          <w:rFonts w:ascii="Arial" w:hAnsi="Arial" w:cs="Arial"/>
        </w:rPr>
        <w:br/>
      </w:r>
      <w:proofErr w:type="spellStart"/>
      <w:r w:rsidRPr="007B037A">
        <w:rPr>
          <w:rFonts w:ascii="Arial" w:hAnsi="Arial" w:cs="Arial"/>
        </w:rPr>
        <w:t>numberOfRowFound</w:t>
      </w:r>
      <w:proofErr w:type="spellEnd"/>
      <w:r w:rsidRPr="007B037A">
        <w:rPr>
          <w:rFonts w:ascii="Arial" w:hAnsi="Arial" w:cs="Arial"/>
        </w:rPr>
        <w:t xml:space="preserve"> = </w:t>
      </w:r>
      <w:proofErr w:type="spellStart"/>
      <w:r w:rsidRPr="007B037A">
        <w:rPr>
          <w:rFonts w:ascii="Arial" w:hAnsi="Arial" w:cs="Arial"/>
        </w:rPr>
        <w:t>rowNumber</w:t>
      </w:r>
      <w:proofErr w:type="spellEnd"/>
      <w:r w:rsidRPr="007B037A">
        <w:rPr>
          <w:rFonts w:ascii="Arial" w:hAnsi="Arial" w:cs="Arial"/>
        </w:rPr>
        <w:t>;</w:t>
      </w:r>
      <w:r w:rsidRPr="007B037A">
        <w:rPr>
          <w:rFonts w:ascii="Arial" w:hAnsi="Arial" w:cs="Arial"/>
        </w:rPr>
        <w:br/>
      </w:r>
    </w:p>
    <w:p w:rsidR="00060505" w:rsidRDefault="00060505" w:rsidP="00060505">
      <w:pPr>
        <w:pStyle w:val="Explaination"/>
        <w:numPr>
          <w:ilvl w:val="12"/>
          <w:numId w:val="0"/>
        </w:numPr>
        <w:ind w:left="720"/>
      </w:pPr>
      <w:r>
        <w:t>When the braces are included, the empty loop is unmistakable:</w:t>
      </w:r>
    </w:p>
    <w:p w:rsidR="00060505" w:rsidRPr="007B037A" w:rsidRDefault="00060505" w:rsidP="00060505">
      <w:pPr>
        <w:pStyle w:val="Examplesource"/>
        <w:numPr>
          <w:ilvl w:val="12"/>
          <w:numId w:val="0"/>
        </w:numPr>
        <w:ind w:left="1080" w:hanging="360"/>
        <w:rPr>
          <w:rFonts w:ascii="Arial" w:hAnsi="Arial" w:cs="Arial"/>
        </w:rPr>
      </w:pPr>
      <w:r>
        <w:br/>
      </w:r>
      <w:r w:rsidRPr="007B037A">
        <w:rPr>
          <w:rFonts w:ascii="Arial" w:hAnsi="Arial" w:cs="Arial"/>
        </w:rPr>
        <w:t xml:space="preserve">for </w:t>
      </w:r>
      <w:proofErr w:type="gramStart"/>
      <w:r w:rsidRPr="007B037A">
        <w:rPr>
          <w:rFonts w:ascii="Arial" w:hAnsi="Arial" w:cs="Arial"/>
        </w:rPr>
        <w:t xml:space="preserve">( </w:t>
      </w:r>
      <w:proofErr w:type="spellStart"/>
      <w:r w:rsidRPr="007B037A">
        <w:rPr>
          <w:rFonts w:ascii="Arial" w:hAnsi="Arial" w:cs="Arial"/>
        </w:rPr>
        <w:t>int</w:t>
      </w:r>
      <w:proofErr w:type="spellEnd"/>
      <w:proofErr w:type="gramEnd"/>
      <w:r w:rsidRPr="007B037A">
        <w:rPr>
          <w:rFonts w:ascii="Arial" w:hAnsi="Arial" w:cs="Arial"/>
        </w:rPr>
        <w:t xml:space="preserve"> </w:t>
      </w:r>
      <w:proofErr w:type="spellStart"/>
      <w:r w:rsidRPr="007B037A">
        <w:rPr>
          <w:rFonts w:ascii="Arial" w:hAnsi="Arial" w:cs="Arial"/>
        </w:rPr>
        <w:t>rowNumber</w:t>
      </w:r>
      <w:proofErr w:type="spellEnd"/>
      <w:r w:rsidRPr="007B037A">
        <w:rPr>
          <w:rFonts w:ascii="Arial" w:hAnsi="Arial" w:cs="Arial"/>
        </w:rPr>
        <w:t xml:space="preserve"> = </w:t>
      </w:r>
      <w:proofErr w:type="spellStart"/>
      <w:r w:rsidRPr="007B037A">
        <w:rPr>
          <w:rFonts w:ascii="Arial" w:hAnsi="Arial" w:cs="Arial"/>
        </w:rPr>
        <w:t>initialRow</w:t>
      </w:r>
      <w:proofErr w:type="spellEnd"/>
      <w:r w:rsidRPr="007B037A">
        <w:rPr>
          <w:rFonts w:ascii="Arial" w:hAnsi="Arial" w:cs="Arial"/>
        </w:rPr>
        <w:t>;</w:t>
      </w:r>
      <w:r w:rsidRPr="007B037A">
        <w:rPr>
          <w:rFonts w:ascii="Arial" w:hAnsi="Arial" w:cs="Arial"/>
        </w:rPr>
        <w:br/>
        <w:t xml:space="preserve">      ( </w:t>
      </w:r>
      <w:proofErr w:type="spellStart"/>
      <w:r w:rsidRPr="007B037A">
        <w:rPr>
          <w:rFonts w:ascii="Arial" w:hAnsi="Arial" w:cs="Arial"/>
        </w:rPr>
        <w:t>rowNumber</w:t>
      </w:r>
      <w:proofErr w:type="spellEnd"/>
      <w:r w:rsidRPr="007B037A">
        <w:rPr>
          <w:rFonts w:ascii="Arial" w:hAnsi="Arial" w:cs="Arial"/>
        </w:rPr>
        <w:t xml:space="preserve"> &lt; </w:t>
      </w:r>
      <w:proofErr w:type="spellStart"/>
      <w:r w:rsidRPr="007B037A">
        <w:rPr>
          <w:rFonts w:ascii="Arial" w:hAnsi="Arial" w:cs="Arial"/>
        </w:rPr>
        <w:t>totalRows</w:t>
      </w:r>
      <w:proofErr w:type="spellEnd"/>
      <w:r w:rsidRPr="007B037A">
        <w:rPr>
          <w:rFonts w:ascii="Arial" w:hAnsi="Arial" w:cs="Arial"/>
        </w:rPr>
        <w:t xml:space="preserve"> ) &amp;&amp; !</w:t>
      </w:r>
      <w:proofErr w:type="spellStart"/>
      <w:r w:rsidRPr="007B037A">
        <w:rPr>
          <w:rFonts w:ascii="Arial" w:hAnsi="Arial" w:cs="Arial"/>
        </w:rPr>
        <w:t>getRow</w:t>
      </w:r>
      <w:proofErr w:type="spellEnd"/>
      <w:r w:rsidRPr="007B037A">
        <w:rPr>
          <w:rFonts w:ascii="Arial" w:hAnsi="Arial" w:cs="Arial"/>
        </w:rPr>
        <w:t xml:space="preserve">( </w:t>
      </w:r>
      <w:proofErr w:type="spellStart"/>
      <w:r w:rsidRPr="007B037A">
        <w:rPr>
          <w:rFonts w:ascii="Arial" w:hAnsi="Arial" w:cs="Arial"/>
        </w:rPr>
        <w:t>rowNumber</w:t>
      </w:r>
      <w:proofErr w:type="spellEnd"/>
      <w:r w:rsidRPr="007B037A">
        <w:rPr>
          <w:rFonts w:ascii="Arial" w:hAnsi="Arial" w:cs="Arial"/>
        </w:rPr>
        <w:t xml:space="preserve"> ).</w:t>
      </w:r>
      <w:proofErr w:type="spellStart"/>
      <w:r w:rsidRPr="007B037A">
        <w:rPr>
          <w:rFonts w:ascii="Arial" w:hAnsi="Arial" w:cs="Arial"/>
        </w:rPr>
        <w:t>getIsSelected</w:t>
      </w:r>
      <w:proofErr w:type="spellEnd"/>
      <w:r w:rsidRPr="007B037A">
        <w:rPr>
          <w:rFonts w:ascii="Arial" w:hAnsi="Arial" w:cs="Arial"/>
        </w:rPr>
        <w:t>() &amp;&amp;</w:t>
      </w:r>
      <w:r w:rsidRPr="007B037A">
        <w:rPr>
          <w:rFonts w:ascii="Arial" w:hAnsi="Arial" w:cs="Arial"/>
        </w:rPr>
        <w:br/>
        <w:t xml:space="preserve">      ( </w:t>
      </w:r>
      <w:proofErr w:type="spellStart"/>
      <w:r w:rsidRPr="007B037A">
        <w:rPr>
          <w:rFonts w:ascii="Arial" w:hAnsi="Arial" w:cs="Arial"/>
        </w:rPr>
        <w:t>getRow</w:t>
      </w:r>
      <w:proofErr w:type="spellEnd"/>
      <w:r w:rsidRPr="007B037A">
        <w:rPr>
          <w:rFonts w:ascii="Arial" w:hAnsi="Arial" w:cs="Arial"/>
        </w:rPr>
        <w:t xml:space="preserve">( </w:t>
      </w:r>
      <w:proofErr w:type="spellStart"/>
      <w:r w:rsidRPr="007B037A">
        <w:rPr>
          <w:rFonts w:ascii="Arial" w:hAnsi="Arial" w:cs="Arial"/>
        </w:rPr>
        <w:t>rowNumber</w:t>
      </w:r>
      <w:proofErr w:type="spellEnd"/>
      <w:r w:rsidRPr="007B037A">
        <w:rPr>
          <w:rFonts w:ascii="Arial" w:hAnsi="Arial" w:cs="Arial"/>
        </w:rPr>
        <w:t xml:space="preserve"> ).</w:t>
      </w:r>
      <w:proofErr w:type="spellStart"/>
      <w:r w:rsidRPr="007B037A">
        <w:rPr>
          <w:rFonts w:ascii="Arial" w:hAnsi="Arial" w:cs="Arial"/>
        </w:rPr>
        <w:t>getNumberOfCells</w:t>
      </w:r>
      <w:proofErr w:type="spellEnd"/>
      <w:r w:rsidRPr="007B037A">
        <w:rPr>
          <w:rFonts w:ascii="Arial" w:hAnsi="Arial" w:cs="Arial"/>
        </w:rPr>
        <w:t>() &gt; 0 );</w:t>
      </w:r>
      <w:r w:rsidRPr="007B037A">
        <w:rPr>
          <w:rFonts w:ascii="Arial" w:hAnsi="Arial" w:cs="Arial"/>
        </w:rPr>
        <w:br/>
        <w:t xml:space="preserve">       </w:t>
      </w:r>
      <w:proofErr w:type="spellStart"/>
      <w:r w:rsidRPr="007B037A">
        <w:rPr>
          <w:rFonts w:ascii="Arial" w:hAnsi="Arial" w:cs="Arial"/>
        </w:rPr>
        <w:t>rowNumber</w:t>
      </w:r>
      <w:proofErr w:type="spellEnd"/>
      <w:r w:rsidRPr="007B037A">
        <w:rPr>
          <w:rFonts w:ascii="Arial" w:hAnsi="Arial" w:cs="Arial"/>
        </w:rPr>
        <w:t>++ )</w:t>
      </w:r>
      <w:r w:rsidRPr="007B037A">
        <w:rPr>
          <w:rFonts w:ascii="Arial" w:hAnsi="Arial" w:cs="Arial"/>
        </w:rPr>
        <w:br/>
        <w:t>{</w:t>
      </w:r>
      <w:r w:rsidRPr="007B037A">
        <w:rPr>
          <w:rFonts w:ascii="Arial" w:hAnsi="Arial" w:cs="Arial"/>
        </w:rPr>
        <w:br/>
        <w:t xml:space="preserve">    // empty</w:t>
      </w:r>
      <w:r w:rsidRPr="007B037A">
        <w:rPr>
          <w:rFonts w:ascii="Arial" w:hAnsi="Arial" w:cs="Arial"/>
        </w:rPr>
        <w:br/>
        <w:t>}</w:t>
      </w:r>
      <w:r w:rsidRPr="007B037A">
        <w:rPr>
          <w:rFonts w:ascii="Arial" w:hAnsi="Arial" w:cs="Arial"/>
        </w:rPr>
        <w:br/>
      </w:r>
      <w:proofErr w:type="spellStart"/>
      <w:r w:rsidRPr="007B037A">
        <w:rPr>
          <w:rFonts w:ascii="Arial" w:hAnsi="Arial" w:cs="Arial"/>
        </w:rPr>
        <w:t>numberOfRowFound</w:t>
      </w:r>
      <w:proofErr w:type="spellEnd"/>
      <w:r w:rsidRPr="007B037A">
        <w:rPr>
          <w:rFonts w:ascii="Arial" w:hAnsi="Arial" w:cs="Arial"/>
        </w:rPr>
        <w:t xml:space="preserve"> = </w:t>
      </w:r>
      <w:proofErr w:type="spellStart"/>
      <w:r w:rsidRPr="007B037A">
        <w:rPr>
          <w:rFonts w:ascii="Arial" w:hAnsi="Arial" w:cs="Arial"/>
        </w:rPr>
        <w:t>rowNumber</w:t>
      </w:r>
      <w:proofErr w:type="spellEnd"/>
      <w:r w:rsidRPr="007B037A">
        <w:rPr>
          <w:rFonts w:ascii="Arial" w:hAnsi="Arial" w:cs="Arial"/>
        </w:rPr>
        <w:t>;</w:t>
      </w:r>
      <w:r w:rsidRPr="007B037A">
        <w:rPr>
          <w:rFonts w:ascii="Arial" w:hAnsi="Arial" w:cs="Arial"/>
        </w:rPr>
        <w:br/>
      </w:r>
    </w:p>
    <w:p w:rsidR="00060505" w:rsidRDefault="00060505" w:rsidP="00060505">
      <w:pPr>
        <w:pStyle w:val="Numbereditem"/>
        <w:numPr>
          <w:ilvl w:val="0"/>
          <w:numId w:val="19"/>
        </w:numPr>
        <w:tabs>
          <w:tab w:val="left" w:pos="360"/>
        </w:tabs>
      </w:pPr>
      <w:r>
        <w:t>Use an explicit if...else... structure rather than the ternary statement.</w:t>
      </w:r>
    </w:p>
    <w:p w:rsidR="00060505" w:rsidRDefault="00060505" w:rsidP="00060505">
      <w:pPr>
        <w:pStyle w:val="Explaination"/>
      </w:pPr>
      <w:r>
        <w:t>The ternary statement acts as a shortcut for the if...else... statement. However, the statement:</w:t>
      </w:r>
    </w:p>
    <w:p w:rsidR="00060505" w:rsidRPr="007B037A" w:rsidRDefault="00060505" w:rsidP="00060505">
      <w:pPr>
        <w:pStyle w:val="Examplesource"/>
        <w:rPr>
          <w:rFonts w:ascii="Arial" w:hAnsi="Arial" w:cs="Arial"/>
        </w:rPr>
      </w:pPr>
      <w:r>
        <w:br/>
      </w:r>
      <w:proofErr w:type="gramStart"/>
      <w:r w:rsidRPr="007B037A">
        <w:rPr>
          <w:rFonts w:ascii="Arial" w:hAnsi="Arial" w:cs="Arial"/>
        </w:rPr>
        <w:t xml:space="preserve">( </w:t>
      </w:r>
      <w:proofErr w:type="spellStart"/>
      <w:r w:rsidRPr="007B037A">
        <w:rPr>
          <w:rFonts w:ascii="Arial" w:hAnsi="Arial" w:cs="Arial"/>
        </w:rPr>
        <w:t>rowNumber</w:t>
      </w:r>
      <w:proofErr w:type="spellEnd"/>
      <w:proofErr w:type="gramEnd"/>
      <w:r w:rsidRPr="007B037A">
        <w:rPr>
          <w:rFonts w:ascii="Arial" w:hAnsi="Arial" w:cs="Arial"/>
        </w:rPr>
        <w:t xml:space="preserve"> == 0 ) ? </w:t>
      </w:r>
      <w:proofErr w:type="spellStart"/>
      <w:r w:rsidRPr="007B037A">
        <w:rPr>
          <w:rFonts w:ascii="Arial" w:hAnsi="Arial" w:cs="Arial"/>
        </w:rPr>
        <w:t>selectTable</w:t>
      </w:r>
      <w:proofErr w:type="spellEnd"/>
      <w:r w:rsidRPr="007B037A">
        <w:rPr>
          <w:rFonts w:ascii="Arial" w:hAnsi="Arial" w:cs="Arial"/>
        </w:rPr>
        <w:t xml:space="preserve">() : </w:t>
      </w:r>
      <w:proofErr w:type="spellStart"/>
      <w:r w:rsidRPr="007B037A">
        <w:rPr>
          <w:rFonts w:ascii="Arial" w:hAnsi="Arial" w:cs="Arial"/>
        </w:rPr>
        <w:t>selectRow</w:t>
      </w:r>
      <w:proofErr w:type="spellEnd"/>
      <w:r w:rsidRPr="007B037A">
        <w:rPr>
          <w:rFonts w:ascii="Arial" w:hAnsi="Arial" w:cs="Arial"/>
        </w:rPr>
        <w:t xml:space="preserve">( </w:t>
      </w:r>
      <w:proofErr w:type="spellStart"/>
      <w:r w:rsidRPr="007B037A">
        <w:rPr>
          <w:rFonts w:ascii="Arial" w:hAnsi="Arial" w:cs="Arial"/>
        </w:rPr>
        <w:t>rowNumber</w:t>
      </w:r>
      <w:proofErr w:type="spellEnd"/>
      <w:r w:rsidRPr="007B037A">
        <w:rPr>
          <w:rFonts w:ascii="Arial" w:hAnsi="Arial" w:cs="Arial"/>
        </w:rPr>
        <w:t xml:space="preserve"> );</w:t>
      </w:r>
      <w:r w:rsidRPr="007B037A">
        <w:rPr>
          <w:rFonts w:ascii="Arial" w:hAnsi="Arial" w:cs="Arial"/>
        </w:rPr>
        <w:br/>
      </w:r>
    </w:p>
    <w:p w:rsidR="00060505" w:rsidRDefault="00060505" w:rsidP="00060505">
      <w:pPr>
        <w:pStyle w:val="Explaination"/>
      </w:pPr>
      <w:r>
        <w:t>...will likely compile the same as the more readable:</w:t>
      </w:r>
    </w:p>
    <w:p w:rsidR="00060505" w:rsidRPr="007B037A" w:rsidRDefault="00060505" w:rsidP="00060505">
      <w:pPr>
        <w:pStyle w:val="Examplesource"/>
        <w:rPr>
          <w:rFonts w:ascii="Arial" w:hAnsi="Arial" w:cs="Arial"/>
          <w:vanish/>
          <w:color w:val="808080"/>
        </w:rPr>
      </w:pPr>
      <w:r>
        <w:br/>
      </w:r>
      <w:r w:rsidRPr="007B037A">
        <w:rPr>
          <w:rFonts w:ascii="Arial" w:hAnsi="Arial" w:cs="Arial"/>
        </w:rPr>
        <w:t xml:space="preserve">if </w:t>
      </w:r>
      <w:proofErr w:type="gramStart"/>
      <w:r w:rsidRPr="007B037A">
        <w:rPr>
          <w:rFonts w:ascii="Arial" w:hAnsi="Arial" w:cs="Arial"/>
        </w:rPr>
        <w:t xml:space="preserve">( </w:t>
      </w:r>
      <w:proofErr w:type="spellStart"/>
      <w:r w:rsidRPr="007B037A">
        <w:rPr>
          <w:rFonts w:ascii="Arial" w:hAnsi="Arial" w:cs="Arial"/>
        </w:rPr>
        <w:t>rowNumber</w:t>
      </w:r>
      <w:proofErr w:type="spellEnd"/>
      <w:proofErr w:type="gramEnd"/>
      <w:r w:rsidRPr="007B037A">
        <w:rPr>
          <w:rFonts w:ascii="Arial" w:hAnsi="Arial" w:cs="Arial"/>
        </w:rPr>
        <w:t xml:space="preserve"> == 0 )</w:t>
      </w:r>
      <w:r w:rsidRPr="007B037A">
        <w:rPr>
          <w:rFonts w:ascii="Arial" w:hAnsi="Arial" w:cs="Arial"/>
        </w:rPr>
        <w:br/>
        <w:t>{</w:t>
      </w:r>
      <w:r w:rsidRPr="007B037A">
        <w:rPr>
          <w:rFonts w:ascii="Arial" w:hAnsi="Arial" w:cs="Arial"/>
        </w:rPr>
        <w:br/>
        <w:t xml:space="preserve">    </w:t>
      </w:r>
      <w:proofErr w:type="spellStart"/>
      <w:r w:rsidRPr="007B037A">
        <w:rPr>
          <w:rFonts w:ascii="Arial" w:hAnsi="Arial" w:cs="Arial"/>
        </w:rPr>
        <w:t>selectTable</w:t>
      </w:r>
      <w:proofErr w:type="spellEnd"/>
      <w:r w:rsidRPr="007B037A">
        <w:rPr>
          <w:rFonts w:ascii="Arial" w:hAnsi="Arial" w:cs="Arial"/>
        </w:rPr>
        <w:t>();</w:t>
      </w:r>
      <w:r w:rsidRPr="007B037A">
        <w:rPr>
          <w:rFonts w:ascii="Arial" w:hAnsi="Arial" w:cs="Arial"/>
        </w:rPr>
        <w:br/>
        <w:t>}</w:t>
      </w:r>
      <w:r w:rsidRPr="007B037A">
        <w:rPr>
          <w:rFonts w:ascii="Arial" w:hAnsi="Arial" w:cs="Arial"/>
        </w:rPr>
        <w:br/>
        <w:t>else</w:t>
      </w:r>
      <w:r w:rsidRPr="007B037A">
        <w:rPr>
          <w:rFonts w:ascii="Arial" w:hAnsi="Arial" w:cs="Arial"/>
        </w:rPr>
        <w:br/>
        <w:t>{</w:t>
      </w:r>
      <w:r w:rsidRPr="007B037A">
        <w:rPr>
          <w:rFonts w:ascii="Arial" w:hAnsi="Arial" w:cs="Arial"/>
        </w:rPr>
        <w:br/>
        <w:t xml:space="preserve">    </w:t>
      </w:r>
      <w:proofErr w:type="spellStart"/>
      <w:r w:rsidRPr="007B037A">
        <w:rPr>
          <w:rFonts w:ascii="Arial" w:hAnsi="Arial" w:cs="Arial"/>
        </w:rPr>
        <w:t>selectRow</w:t>
      </w:r>
      <w:proofErr w:type="spellEnd"/>
      <w:r w:rsidRPr="007B037A">
        <w:rPr>
          <w:rFonts w:ascii="Arial" w:hAnsi="Arial" w:cs="Arial"/>
        </w:rPr>
        <w:t xml:space="preserve">( </w:t>
      </w:r>
      <w:proofErr w:type="spellStart"/>
      <w:r w:rsidRPr="007B037A">
        <w:rPr>
          <w:rFonts w:ascii="Arial" w:hAnsi="Arial" w:cs="Arial"/>
        </w:rPr>
        <w:t>rowNumber</w:t>
      </w:r>
      <w:proofErr w:type="spellEnd"/>
      <w:r w:rsidRPr="007B037A">
        <w:rPr>
          <w:rFonts w:ascii="Arial" w:hAnsi="Arial" w:cs="Arial"/>
        </w:rPr>
        <w:t xml:space="preserve"> );</w:t>
      </w:r>
      <w:r w:rsidRPr="007B037A">
        <w:rPr>
          <w:rFonts w:ascii="Arial" w:hAnsi="Arial" w:cs="Arial"/>
        </w:rPr>
        <w:br/>
        <w:t>}</w:t>
      </w:r>
      <w:r w:rsidRPr="007B037A">
        <w:rPr>
          <w:rFonts w:ascii="Arial" w:hAnsi="Arial" w:cs="Arial"/>
        </w:rPr>
        <w:br/>
      </w:r>
    </w:p>
    <w:p w:rsidR="00060505" w:rsidRPr="007B037A" w:rsidRDefault="00060505" w:rsidP="00060505">
      <w:pPr>
        <w:pStyle w:val="Explaination"/>
        <w:rPr>
          <w:rFonts w:cs="Arial"/>
        </w:rPr>
      </w:pPr>
      <w:r w:rsidRPr="007B037A">
        <w:rPr>
          <w:rFonts w:cs="Arial"/>
          <w:b/>
        </w:rPr>
        <w:t>Exception</w:t>
      </w:r>
      <w:r w:rsidRPr="007B037A">
        <w:rPr>
          <w:rFonts w:cs="Arial"/>
        </w:rPr>
        <w:t>: cases in which a ternary statement simplifies an assignment.</w:t>
      </w:r>
    </w:p>
    <w:p w:rsidR="00060505" w:rsidRPr="007B037A" w:rsidRDefault="00060505" w:rsidP="00060505">
      <w:pPr>
        <w:pStyle w:val="Examplesource"/>
        <w:rPr>
          <w:rFonts w:ascii="Arial" w:hAnsi="Arial" w:cs="Arial"/>
        </w:rPr>
      </w:pPr>
      <w:r>
        <w:br/>
      </w:r>
      <w:proofErr w:type="spellStart"/>
      <w:r w:rsidRPr="007B037A">
        <w:rPr>
          <w:rFonts w:ascii="Arial" w:hAnsi="Arial" w:cs="Arial"/>
        </w:rPr>
        <w:t>int</w:t>
      </w:r>
      <w:proofErr w:type="spellEnd"/>
      <w:r w:rsidRPr="007B037A">
        <w:rPr>
          <w:rFonts w:ascii="Arial" w:hAnsi="Arial" w:cs="Arial"/>
        </w:rPr>
        <w:t xml:space="preserve"> double scale = </w:t>
      </w:r>
      <w:proofErr w:type="gramStart"/>
      <w:r w:rsidRPr="007B037A">
        <w:rPr>
          <w:rFonts w:ascii="Arial" w:hAnsi="Arial" w:cs="Arial"/>
        </w:rPr>
        <w:t xml:space="preserve">( </w:t>
      </w:r>
      <w:proofErr w:type="spellStart"/>
      <w:r w:rsidRPr="007B037A">
        <w:rPr>
          <w:rFonts w:ascii="Arial" w:hAnsi="Arial" w:cs="Arial"/>
        </w:rPr>
        <w:t>isHalfScale</w:t>
      </w:r>
      <w:proofErr w:type="spellEnd"/>
      <w:proofErr w:type="gramEnd"/>
      <w:r w:rsidRPr="007B037A">
        <w:rPr>
          <w:rFonts w:ascii="Arial" w:hAnsi="Arial" w:cs="Arial"/>
        </w:rPr>
        <w:t xml:space="preserve">() ? </w:t>
      </w:r>
      <w:proofErr w:type="gramStart"/>
      <w:r w:rsidRPr="007B037A">
        <w:rPr>
          <w:rFonts w:ascii="Arial" w:hAnsi="Arial" w:cs="Arial"/>
        </w:rPr>
        <w:t>0.5 :</w:t>
      </w:r>
      <w:proofErr w:type="gramEnd"/>
      <w:r w:rsidRPr="007B037A">
        <w:rPr>
          <w:rFonts w:ascii="Arial" w:hAnsi="Arial" w:cs="Arial"/>
        </w:rPr>
        <w:t xml:space="preserve"> 1 );</w:t>
      </w:r>
      <w:r w:rsidRPr="007B037A">
        <w:rPr>
          <w:rFonts w:ascii="Arial" w:hAnsi="Arial" w:cs="Arial"/>
        </w:rPr>
        <w:br/>
      </w:r>
      <w:r w:rsidRPr="007B037A">
        <w:rPr>
          <w:rFonts w:ascii="Arial" w:hAnsi="Arial" w:cs="Arial"/>
        </w:rPr>
        <w:br/>
      </w:r>
      <w:r w:rsidRPr="007B037A">
        <w:rPr>
          <w:rFonts w:ascii="Arial" w:hAnsi="Arial" w:cs="Arial"/>
          <w:b/>
        </w:rPr>
        <w:t>// ...may be more readable than...</w:t>
      </w:r>
      <w:r w:rsidRPr="007B037A">
        <w:rPr>
          <w:rFonts w:ascii="Arial" w:hAnsi="Arial" w:cs="Arial"/>
          <w:b/>
        </w:rPr>
        <w:br/>
      </w:r>
      <w:r w:rsidRPr="007B037A">
        <w:rPr>
          <w:rFonts w:ascii="Arial" w:hAnsi="Arial" w:cs="Arial"/>
        </w:rPr>
        <w:br/>
      </w:r>
      <w:proofErr w:type="spellStart"/>
      <w:r w:rsidRPr="007B037A">
        <w:rPr>
          <w:rFonts w:ascii="Arial" w:hAnsi="Arial" w:cs="Arial"/>
        </w:rPr>
        <w:t>int</w:t>
      </w:r>
      <w:proofErr w:type="spellEnd"/>
      <w:r w:rsidRPr="007B037A">
        <w:rPr>
          <w:rFonts w:ascii="Arial" w:hAnsi="Arial" w:cs="Arial"/>
        </w:rPr>
        <w:t xml:space="preserve"> double scale;</w:t>
      </w:r>
      <w:r w:rsidRPr="007B037A">
        <w:rPr>
          <w:rFonts w:ascii="Arial" w:hAnsi="Arial" w:cs="Arial"/>
        </w:rPr>
        <w:br/>
        <w:t xml:space="preserve">if ( </w:t>
      </w:r>
      <w:proofErr w:type="spellStart"/>
      <w:r w:rsidRPr="007B037A">
        <w:rPr>
          <w:rFonts w:ascii="Arial" w:hAnsi="Arial" w:cs="Arial"/>
        </w:rPr>
        <w:t>isHalfScale</w:t>
      </w:r>
      <w:proofErr w:type="spellEnd"/>
      <w:r w:rsidRPr="007B037A">
        <w:rPr>
          <w:rFonts w:ascii="Arial" w:hAnsi="Arial" w:cs="Arial"/>
        </w:rPr>
        <w:t>() )</w:t>
      </w:r>
      <w:r w:rsidRPr="007B037A">
        <w:rPr>
          <w:rFonts w:ascii="Arial" w:hAnsi="Arial" w:cs="Arial"/>
        </w:rPr>
        <w:br/>
        <w:t>{</w:t>
      </w:r>
      <w:r w:rsidRPr="007B037A">
        <w:rPr>
          <w:rFonts w:ascii="Arial" w:hAnsi="Arial" w:cs="Arial"/>
        </w:rPr>
        <w:br/>
        <w:t xml:space="preserve">    scale = 0.5;</w:t>
      </w:r>
      <w:r w:rsidRPr="007B037A">
        <w:rPr>
          <w:rFonts w:ascii="Arial" w:hAnsi="Arial" w:cs="Arial"/>
        </w:rPr>
        <w:br/>
        <w:t>}</w:t>
      </w:r>
      <w:r w:rsidRPr="007B037A">
        <w:rPr>
          <w:rFonts w:ascii="Arial" w:hAnsi="Arial" w:cs="Arial"/>
        </w:rPr>
        <w:br/>
        <w:t>else</w:t>
      </w:r>
      <w:r w:rsidRPr="007B037A">
        <w:rPr>
          <w:rFonts w:ascii="Arial" w:hAnsi="Arial" w:cs="Arial"/>
        </w:rPr>
        <w:br/>
        <w:t>{</w:t>
      </w:r>
      <w:r w:rsidRPr="007B037A">
        <w:rPr>
          <w:rFonts w:ascii="Arial" w:hAnsi="Arial" w:cs="Arial"/>
        </w:rPr>
        <w:br/>
        <w:t xml:space="preserve">    scale = 1;</w:t>
      </w:r>
      <w:r w:rsidRPr="007B037A">
        <w:rPr>
          <w:rFonts w:ascii="Arial" w:hAnsi="Arial" w:cs="Arial"/>
        </w:rPr>
        <w:br/>
        <w:t>}</w:t>
      </w:r>
      <w:r w:rsidRPr="007B037A">
        <w:rPr>
          <w:rFonts w:ascii="Arial" w:hAnsi="Arial" w:cs="Arial"/>
        </w:rPr>
        <w:br/>
      </w:r>
    </w:p>
    <w:p w:rsidR="00060505" w:rsidRDefault="00060505" w:rsidP="00060505">
      <w:pPr>
        <w:pStyle w:val="Heading3"/>
      </w:pPr>
      <w:bookmarkStart w:id="155" w:name="_Toc435726927"/>
      <w:bookmarkStart w:id="156" w:name="_Toc509125664"/>
      <w:r>
        <w:lastRenderedPageBreak/>
        <w:t>Recommendations:</w:t>
      </w:r>
      <w:bookmarkEnd w:id="155"/>
      <w:bookmarkEnd w:id="156"/>
    </w:p>
    <w:p w:rsidR="00060505" w:rsidRDefault="00060505" w:rsidP="00060505">
      <w:pPr>
        <w:pStyle w:val="Numbereditem"/>
        <w:numPr>
          <w:ilvl w:val="0"/>
          <w:numId w:val="20"/>
        </w:numPr>
        <w:tabs>
          <w:tab w:val="left" w:pos="360"/>
        </w:tabs>
      </w:pPr>
      <w:r>
        <w:t>Use inclusive lower limits and exclusive upper limits.</w:t>
      </w:r>
    </w:p>
    <w:p w:rsidR="00060505" w:rsidRDefault="00060505" w:rsidP="00060505">
      <w:pPr>
        <w:pStyle w:val="Explaination"/>
      </w:pPr>
      <w:r>
        <w:t>Rather than say that x is the interval x &gt;= 0 and x &lt;= 9, use the limits x &gt;= 0 and x &lt; 10. If you do so, then:</w:t>
      </w:r>
    </w:p>
    <w:p w:rsidR="00060505" w:rsidRDefault="00060505" w:rsidP="00060505">
      <w:pPr>
        <w:pStyle w:val="Explainationpoint"/>
        <w:numPr>
          <w:ilvl w:val="0"/>
          <w:numId w:val="21"/>
        </w:numPr>
      </w:pPr>
      <w:r>
        <w:t>the difference in the limits is the size of the interval (interval = 10-0 rather than interval = 9</w:t>
      </w:r>
      <w:r>
        <w:noBreakHyphen/>
        <w:t>0+1)</w:t>
      </w:r>
    </w:p>
    <w:p w:rsidR="00060505" w:rsidRDefault="00060505" w:rsidP="00060505">
      <w:pPr>
        <w:pStyle w:val="Explainationpoint"/>
        <w:numPr>
          <w:ilvl w:val="0"/>
          <w:numId w:val="21"/>
        </w:numPr>
      </w:pPr>
      <w:r>
        <w:t>if the interval is zero, the limits will be equal</w:t>
      </w:r>
    </w:p>
    <w:p w:rsidR="00060505" w:rsidRDefault="00060505" w:rsidP="00060505">
      <w:pPr>
        <w:pStyle w:val="Explainationpoint"/>
        <w:numPr>
          <w:ilvl w:val="0"/>
          <w:numId w:val="21"/>
        </w:numPr>
      </w:pPr>
      <w:r>
        <w:t>the upper limit will never be less than the lower limit.</w:t>
      </w:r>
    </w:p>
    <w:p w:rsidR="00060505" w:rsidRDefault="00060505" w:rsidP="00060505">
      <w:pPr>
        <w:pStyle w:val="Numbereditem"/>
        <w:numPr>
          <w:ilvl w:val="0"/>
          <w:numId w:val="22"/>
        </w:numPr>
        <w:tabs>
          <w:tab w:val="left" w:pos="360"/>
        </w:tabs>
      </w:pPr>
      <w:r>
        <w:t>Avoid the use of continue.</w:t>
      </w:r>
    </w:p>
    <w:p w:rsidR="00060505" w:rsidRDefault="00060505" w:rsidP="00060505">
      <w:pPr>
        <w:pStyle w:val="Explaination"/>
        <w:numPr>
          <w:ilvl w:val="12"/>
          <w:numId w:val="0"/>
        </w:numPr>
        <w:ind w:left="720"/>
      </w:pPr>
      <w:r>
        <w:t>continue tends to make loops harder to understand by concealing the structure of program execution. When tempted to use them, try to use an if...</w:t>
      </w:r>
      <w:proofErr w:type="gramStart"/>
      <w:r>
        <w:t>else..</w:t>
      </w:r>
      <w:proofErr w:type="gramEnd"/>
      <w:r>
        <w:t xml:space="preserve"> statement instead.</w:t>
      </w:r>
    </w:p>
    <w:p w:rsidR="00060505" w:rsidRDefault="00060505" w:rsidP="00060505">
      <w:pPr>
        <w:pStyle w:val="Explaination"/>
        <w:numPr>
          <w:ilvl w:val="12"/>
          <w:numId w:val="0"/>
        </w:numPr>
        <w:ind w:left="720"/>
      </w:pPr>
      <w:r>
        <w:rPr>
          <w:b/>
        </w:rPr>
        <w:t xml:space="preserve">Exception: </w:t>
      </w:r>
      <w:r>
        <w:t>a continue statement near the top of a loop can sometimes make the code more readable by avoiding a series of if...else... statements, or a complex loop control structure. For example:</w:t>
      </w:r>
    </w:p>
    <w:p w:rsidR="00060505" w:rsidRPr="007B037A" w:rsidRDefault="00060505" w:rsidP="00060505">
      <w:pPr>
        <w:pStyle w:val="Examplesource"/>
        <w:numPr>
          <w:ilvl w:val="12"/>
          <w:numId w:val="0"/>
        </w:numPr>
        <w:ind w:left="1080" w:hanging="360"/>
        <w:rPr>
          <w:rFonts w:ascii="Arial" w:hAnsi="Arial" w:cs="Arial"/>
        </w:rPr>
      </w:pPr>
      <w:r>
        <w:br/>
      </w:r>
      <w:r w:rsidRPr="007B037A">
        <w:rPr>
          <w:rFonts w:ascii="Arial" w:hAnsi="Arial" w:cs="Arial"/>
        </w:rPr>
        <w:t xml:space="preserve">while </w:t>
      </w:r>
      <w:proofErr w:type="gramStart"/>
      <w:r w:rsidRPr="007B037A">
        <w:rPr>
          <w:rFonts w:ascii="Arial" w:hAnsi="Arial" w:cs="Arial"/>
        </w:rPr>
        <w:t>( row</w:t>
      </w:r>
      <w:proofErr w:type="gramEnd"/>
      <w:r w:rsidRPr="007B037A">
        <w:rPr>
          <w:rFonts w:ascii="Arial" w:hAnsi="Arial" w:cs="Arial"/>
        </w:rPr>
        <w:t xml:space="preserve"> != null )</w:t>
      </w:r>
      <w:r w:rsidRPr="007B037A">
        <w:rPr>
          <w:rFonts w:ascii="Arial" w:hAnsi="Arial" w:cs="Arial"/>
        </w:rPr>
        <w:br/>
        <w:t>{</w:t>
      </w:r>
      <w:r w:rsidRPr="007B037A">
        <w:rPr>
          <w:rFonts w:ascii="Arial" w:hAnsi="Arial" w:cs="Arial"/>
        </w:rPr>
        <w:br/>
        <w:t xml:space="preserve">    if ( </w:t>
      </w:r>
      <w:proofErr w:type="spellStart"/>
      <w:r w:rsidRPr="007B037A">
        <w:rPr>
          <w:rFonts w:ascii="Arial" w:hAnsi="Arial" w:cs="Arial"/>
        </w:rPr>
        <w:t>row.getIsEmpty</w:t>
      </w:r>
      <w:proofErr w:type="spellEnd"/>
      <w:r w:rsidRPr="007B037A">
        <w:rPr>
          <w:rFonts w:ascii="Arial" w:hAnsi="Arial" w:cs="Arial"/>
        </w:rPr>
        <w:t>() )</w:t>
      </w:r>
      <w:r w:rsidRPr="007B037A">
        <w:rPr>
          <w:rFonts w:ascii="Arial" w:hAnsi="Arial" w:cs="Arial"/>
        </w:rPr>
        <w:br/>
        <w:t xml:space="preserve">    {</w:t>
      </w:r>
      <w:r w:rsidRPr="007B037A">
        <w:rPr>
          <w:rFonts w:ascii="Arial" w:hAnsi="Arial" w:cs="Arial"/>
        </w:rPr>
        <w:br/>
        <w:t xml:space="preserve">        </w:t>
      </w:r>
      <w:r w:rsidRPr="007B037A">
        <w:rPr>
          <w:rFonts w:ascii="Arial" w:hAnsi="Arial" w:cs="Arial"/>
          <w:b/>
        </w:rPr>
        <w:t>// row cannot contain data, do not process</w:t>
      </w:r>
      <w:r w:rsidRPr="007B037A">
        <w:rPr>
          <w:rFonts w:ascii="Arial" w:hAnsi="Arial" w:cs="Arial"/>
          <w:b/>
        </w:rPr>
        <w:br/>
      </w:r>
      <w:r w:rsidRPr="007B037A">
        <w:rPr>
          <w:rFonts w:ascii="Arial" w:hAnsi="Arial" w:cs="Arial"/>
        </w:rPr>
        <w:t xml:space="preserve">        continue;</w:t>
      </w:r>
      <w:r w:rsidRPr="007B037A">
        <w:rPr>
          <w:rFonts w:ascii="Arial" w:hAnsi="Arial" w:cs="Arial"/>
        </w:rPr>
        <w:br/>
        <w:t xml:space="preserve">    }</w:t>
      </w:r>
      <w:r w:rsidRPr="007B037A">
        <w:rPr>
          <w:rFonts w:ascii="Arial" w:hAnsi="Arial" w:cs="Arial"/>
        </w:rPr>
        <w:br/>
        <w:t xml:space="preserve">    ... process row ...</w:t>
      </w:r>
      <w:r w:rsidRPr="007B037A">
        <w:rPr>
          <w:rFonts w:ascii="Arial" w:hAnsi="Arial" w:cs="Arial"/>
        </w:rPr>
        <w:br/>
        <w:t xml:space="preserve">    row = row-&gt;</w:t>
      </w:r>
      <w:proofErr w:type="spellStart"/>
      <w:r w:rsidRPr="007B037A">
        <w:rPr>
          <w:rFonts w:ascii="Arial" w:hAnsi="Arial" w:cs="Arial"/>
        </w:rPr>
        <w:t>getNext</w:t>
      </w:r>
      <w:proofErr w:type="spellEnd"/>
      <w:r w:rsidRPr="007B037A">
        <w:rPr>
          <w:rFonts w:ascii="Arial" w:hAnsi="Arial" w:cs="Arial"/>
        </w:rPr>
        <w:t>();</w:t>
      </w:r>
      <w:r w:rsidRPr="007B037A">
        <w:rPr>
          <w:rFonts w:ascii="Arial" w:hAnsi="Arial" w:cs="Arial"/>
        </w:rPr>
        <w:br/>
        <w:t>}</w:t>
      </w:r>
      <w:r w:rsidRPr="007B037A">
        <w:rPr>
          <w:rFonts w:ascii="Arial" w:hAnsi="Arial" w:cs="Arial"/>
        </w:rPr>
        <w:br/>
      </w:r>
    </w:p>
    <w:p w:rsidR="00060505" w:rsidRDefault="00060505" w:rsidP="00060505">
      <w:pPr>
        <w:pStyle w:val="Numbereditem"/>
        <w:numPr>
          <w:ilvl w:val="0"/>
          <w:numId w:val="22"/>
        </w:numPr>
        <w:tabs>
          <w:tab w:val="left" w:pos="360"/>
        </w:tabs>
      </w:pPr>
      <w:r>
        <w:t>Avoid the use of break in anything but the switch statement.</w:t>
      </w:r>
    </w:p>
    <w:p w:rsidR="00060505" w:rsidRDefault="00060505" w:rsidP="00060505">
      <w:pPr>
        <w:pStyle w:val="Explaination"/>
        <w:numPr>
          <w:ilvl w:val="12"/>
          <w:numId w:val="0"/>
        </w:numPr>
        <w:ind w:left="720"/>
      </w:pPr>
      <w:r>
        <w:t>break tends to make loops harder to understand by concealing their exit conditions. Here's an example of break that confuses the structure of a loop:</w:t>
      </w:r>
    </w:p>
    <w:p w:rsidR="00060505" w:rsidRPr="007B037A" w:rsidRDefault="00060505" w:rsidP="00060505">
      <w:pPr>
        <w:pStyle w:val="Examplesource"/>
        <w:numPr>
          <w:ilvl w:val="12"/>
          <w:numId w:val="0"/>
        </w:numPr>
        <w:ind w:left="1080" w:hanging="360"/>
        <w:rPr>
          <w:rFonts w:ascii="Arial" w:hAnsi="Arial" w:cs="Arial"/>
        </w:rPr>
      </w:pPr>
      <w:r>
        <w:br/>
      </w:r>
      <w:r w:rsidRPr="007B037A">
        <w:rPr>
          <w:rFonts w:ascii="Arial" w:hAnsi="Arial" w:cs="Arial"/>
        </w:rPr>
        <w:t xml:space="preserve">while </w:t>
      </w:r>
      <w:proofErr w:type="gramStart"/>
      <w:r w:rsidRPr="007B037A">
        <w:rPr>
          <w:rFonts w:ascii="Arial" w:hAnsi="Arial" w:cs="Arial"/>
        </w:rPr>
        <w:t>( true</w:t>
      </w:r>
      <w:proofErr w:type="gramEnd"/>
      <w:r w:rsidRPr="007B037A">
        <w:rPr>
          <w:rFonts w:ascii="Arial" w:hAnsi="Arial" w:cs="Arial"/>
        </w:rPr>
        <w:t xml:space="preserve"> )</w:t>
      </w:r>
      <w:r w:rsidRPr="007B037A">
        <w:rPr>
          <w:rFonts w:ascii="Arial" w:hAnsi="Arial" w:cs="Arial"/>
        </w:rPr>
        <w:br/>
        <w:t>{</w:t>
      </w:r>
      <w:r w:rsidRPr="007B037A">
        <w:rPr>
          <w:rFonts w:ascii="Arial" w:hAnsi="Arial" w:cs="Arial"/>
        </w:rPr>
        <w:br/>
        <w:t xml:space="preserve">    Rectangle </w:t>
      </w:r>
      <w:proofErr w:type="spellStart"/>
      <w:r w:rsidRPr="007B037A">
        <w:rPr>
          <w:rFonts w:ascii="Arial" w:hAnsi="Arial" w:cs="Arial"/>
        </w:rPr>
        <w:t>areaRect</w:t>
      </w:r>
      <w:proofErr w:type="spellEnd"/>
      <w:r w:rsidRPr="007B037A">
        <w:rPr>
          <w:rFonts w:ascii="Arial" w:hAnsi="Arial" w:cs="Arial"/>
        </w:rPr>
        <w:t xml:space="preserve"> = area-&gt;</w:t>
      </w:r>
      <w:proofErr w:type="spellStart"/>
      <w:r w:rsidRPr="007B037A">
        <w:rPr>
          <w:rFonts w:ascii="Arial" w:hAnsi="Arial" w:cs="Arial"/>
        </w:rPr>
        <w:t>GetRectArea</w:t>
      </w:r>
      <w:proofErr w:type="spellEnd"/>
      <w:r w:rsidRPr="007B037A">
        <w:rPr>
          <w:rFonts w:ascii="Arial" w:hAnsi="Arial" w:cs="Arial"/>
        </w:rPr>
        <w:t>();</w:t>
      </w:r>
      <w:r w:rsidRPr="007B037A">
        <w:rPr>
          <w:rFonts w:ascii="Arial" w:hAnsi="Arial" w:cs="Arial"/>
        </w:rPr>
        <w:br/>
        <w:t xml:space="preserve">    if ( </w:t>
      </w:r>
      <w:proofErr w:type="spellStart"/>
      <w:r w:rsidRPr="007B037A">
        <w:rPr>
          <w:rFonts w:ascii="Arial" w:hAnsi="Arial" w:cs="Arial"/>
        </w:rPr>
        <w:t>areaRect.pointInRect</w:t>
      </w:r>
      <w:proofErr w:type="spellEnd"/>
      <w:r w:rsidRPr="007B037A">
        <w:rPr>
          <w:rFonts w:ascii="Arial" w:hAnsi="Arial" w:cs="Arial"/>
        </w:rPr>
        <w:t xml:space="preserve">( </w:t>
      </w:r>
      <w:proofErr w:type="spellStart"/>
      <w:r w:rsidRPr="007B037A">
        <w:rPr>
          <w:rFonts w:ascii="Arial" w:hAnsi="Arial" w:cs="Arial"/>
        </w:rPr>
        <w:t>firstPoint</w:t>
      </w:r>
      <w:proofErr w:type="spellEnd"/>
      <w:r w:rsidRPr="007B037A">
        <w:rPr>
          <w:rFonts w:ascii="Arial" w:hAnsi="Arial" w:cs="Arial"/>
        </w:rPr>
        <w:t xml:space="preserve"> ) )</w:t>
      </w:r>
      <w:r w:rsidRPr="007B037A">
        <w:rPr>
          <w:rFonts w:ascii="Arial" w:hAnsi="Arial" w:cs="Arial"/>
        </w:rPr>
        <w:br/>
        <w:t xml:space="preserve">    {</w:t>
      </w:r>
      <w:r w:rsidRPr="007B037A">
        <w:rPr>
          <w:rFonts w:ascii="Arial" w:hAnsi="Arial" w:cs="Arial"/>
        </w:rPr>
        <w:br/>
        <w:t xml:space="preserve">        if ( </w:t>
      </w:r>
      <w:proofErr w:type="spellStart"/>
      <w:r w:rsidRPr="007B037A">
        <w:rPr>
          <w:rFonts w:ascii="Arial" w:hAnsi="Arial" w:cs="Arial"/>
        </w:rPr>
        <w:t>area.getType</w:t>
      </w:r>
      <w:proofErr w:type="spellEnd"/>
      <w:r w:rsidRPr="007B037A">
        <w:rPr>
          <w:rFonts w:ascii="Arial" w:hAnsi="Arial" w:cs="Arial"/>
        </w:rPr>
        <w:t>() == NON_CLIENT_AREA )</w:t>
      </w:r>
      <w:r w:rsidRPr="007B037A">
        <w:rPr>
          <w:rFonts w:ascii="Arial" w:hAnsi="Arial" w:cs="Arial"/>
        </w:rPr>
        <w:br/>
        <w:t xml:space="preserve">            </w:t>
      </w:r>
      <w:proofErr w:type="spellStart"/>
      <w:r w:rsidRPr="007B037A">
        <w:rPr>
          <w:rFonts w:ascii="Arial" w:hAnsi="Arial" w:cs="Arial"/>
        </w:rPr>
        <w:t>areaWidth</w:t>
      </w:r>
      <w:proofErr w:type="spellEnd"/>
      <w:r w:rsidRPr="007B037A">
        <w:rPr>
          <w:rFonts w:ascii="Arial" w:hAnsi="Arial" w:cs="Arial"/>
        </w:rPr>
        <w:t xml:space="preserve"> -= </w:t>
      </w:r>
      <w:proofErr w:type="spellStart"/>
      <w:r w:rsidRPr="007B037A">
        <w:rPr>
          <w:rFonts w:ascii="Arial" w:hAnsi="Arial" w:cs="Arial"/>
        </w:rPr>
        <w:t>areaRect.Width</w:t>
      </w:r>
      <w:proofErr w:type="spellEnd"/>
      <w:r w:rsidRPr="007B037A">
        <w:rPr>
          <w:rFonts w:ascii="Arial" w:hAnsi="Arial" w:cs="Arial"/>
        </w:rPr>
        <w:t>()</w:t>
      </w:r>
      <w:r w:rsidRPr="007B037A">
        <w:rPr>
          <w:rFonts w:ascii="Arial" w:hAnsi="Arial" w:cs="Arial"/>
        </w:rPr>
        <w:br/>
        <w:t xml:space="preserve">        else</w:t>
      </w:r>
      <w:r w:rsidRPr="007B037A">
        <w:rPr>
          <w:rFonts w:ascii="Arial" w:hAnsi="Arial" w:cs="Arial"/>
        </w:rPr>
        <w:br/>
        <w:t xml:space="preserve">            break;</w:t>
      </w:r>
      <w:r w:rsidRPr="007B037A">
        <w:rPr>
          <w:rFonts w:ascii="Arial" w:hAnsi="Arial" w:cs="Arial"/>
        </w:rPr>
        <w:br/>
        <w:t xml:space="preserve">    }</w:t>
      </w:r>
      <w:r w:rsidRPr="007B037A">
        <w:rPr>
          <w:rFonts w:ascii="Arial" w:hAnsi="Arial" w:cs="Arial"/>
        </w:rPr>
        <w:br/>
        <w:t xml:space="preserve">    if ( area-&gt;</w:t>
      </w:r>
      <w:proofErr w:type="spellStart"/>
      <w:r w:rsidRPr="007B037A">
        <w:rPr>
          <w:rFonts w:ascii="Arial" w:hAnsi="Arial" w:cs="Arial"/>
        </w:rPr>
        <w:t>getNext</w:t>
      </w:r>
      <w:proofErr w:type="spellEnd"/>
      <w:r w:rsidRPr="007B037A">
        <w:rPr>
          <w:rFonts w:ascii="Arial" w:hAnsi="Arial" w:cs="Arial"/>
        </w:rPr>
        <w:t>() == null )</w:t>
      </w:r>
      <w:r w:rsidRPr="007B037A">
        <w:rPr>
          <w:rFonts w:ascii="Arial" w:hAnsi="Arial" w:cs="Arial"/>
        </w:rPr>
        <w:br/>
        <w:t xml:space="preserve">        break;</w:t>
      </w:r>
      <w:r w:rsidRPr="007B037A">
        <w:rPr>
          <w:rFonts w:ascii="Arial" w:hAnsi="Arial" w:cs="Arial"/>
        </w:rPr>
        <w:br/>
        <w:t xml:space="preserve">    else</w:t>
      </w:r>
      <w:r w:rsidRPr="007B037A">
        <w:rPr>
          <w:rFonts w:ascii="Arial" w:hAnsi="Arial" w:cs="Arial"/>
        </w:rPr>
        <w:br/>
        <w:t xml:space="preserve">        area = area-&gt;Next();</w:t>
      </w:r>
      <w:r w:rsidRPr="007B037A">
        <w:rPr>
          <w:rFonts w:ascii="Arial" w:hAnsi="Arial" w:cs="Arial"/>
        </w:rPr>
        <w:br/>
        <w:t>}</w:t>
      </w:r>
      <w:r w:rsidRPr="007B037A">
        <w:rPr>
          <w:rFonts w:ascii="Arial" w:hAnsi="Arial" w:cs="Arial"/>
        </w:rPr>
        <w:br/>
      </w:r>
    </w:p>
    <w:p w:rsidR="00060505" w:rsidRDefault="00060505" w:rsidP="00060505">
      <w:pPr>
        <w:pStyle w:val="Explaination"/>
        <w:numPr>
          <w:ilvl w:val="12"/>
          <w:numId w:val="0"/>
        </w:numPr>
        <w:ind w:left="720"/>
      </w:pPr>
      <w:r>
        <w:rPr>
          <w:b/>
        </w:rPr>
        <w:t xml:space="preserve">Exception: </w:t>
      </w:r>
      <w:r>
        <w:t xml:space="preserve">break can sometimes be used judiciously to avoid messy nested if...else statements in loops or a large number of </w:t>
      </w:r>
      <w:proofErr w:type="spellStart"/>
      <w:r>
        <w:t>boolean</w:t>
      </w:r>
      <w:proofErr w:type="spellEnd"/>
      <w:r>
        <w:t xml:space="preserve"> conditions in the control statement at the top:</w:t>
      </w:r>
    </w:p>
    <w:p w:rsidR="00060505" w:rsidRPr="007B037A" w:rsidRDefault="00060505" w:rsidP="00060505">
      <w:pPr>
        <w:pStyle w:val="Examplesource"/>
        <w:numPr>
          <w:ilvl w:val="12"/>
          <w:numId w:val="0"/>
        </w:numPr>
        <w:ind w:left="1080" w:hanging="360"/>
        <w:rPr>
          <w:rFonts w:ascii="Arial" w:hAnsi="Arial" w:cs="Arial"/>
        </w:rPr>
      </w:pPr>
      <w:r>
        <w:lastRenderedPageBreak/>
        <w:br/>
      </w:r>
      <w:r w:rsidRPr="007B037A">
        <w:rPr>
          <w:rFonts w:ascii="Arial" w:hAnsi="Arial" w:cs="Arial"/>
        </w:rPr>
        <w:t xml:space="preserve">while </w:t>
      </w:r>
      <w:proofErr w:type="gramStart"/>
      <w:r w:rsidRPr="007B037A">
        <w:rPr>
          <w:rFonts w:ascii="Arial" w:hAnsi="Arial" w:cs="Arial"/>
        </w:rPr>
        <w:t xml:space="preserve">( </w:t>
      </w:r>
      <w:proofErr w:type="spellStart"/>
      <w:r w:rsidRPr="007B037A">
        <w:rPr>
          <w:rFonts w:ascii="Arial" w:hAnsi="Arial" w:cs="Arial"/>
        </w:rPr>
        <w:t>ch</w:t>
      </w:r>
      <w:proofErr w:type="spellEnd"/>
      <w:proofErr w:type="gramEnd"/>
      <w:r w:rsidRPr="007B037A">
        <w:rPr>
          <w:rFonts w:ascii="Arial" w:hAnsi="Arial" w:cs="Arial"/>
        </w:rPr>
        <w:t xml:space="preserve"> != '\u0000' )</w:t>
      </w:r>
      <w:r w:rsidRPr="007B037A">
        <w:rPr>
          <w:rFonts w:ascii="Arial" w:hAnsi="Arial" w:cs="Arial"/>
        </w:rPr>
        <w:br/>
        <w:t>{</w:t>
      </w:r>
      <w:r w:rsidRPr="007B037A">
        <w:rPr>
          <w:rFonts w:ascii="Arial" w:hAnsi="Arial" w:cs="Arial"/>
        </w:rPr>
        <w:br/>
        <w:t xml:space="preserve">    </w:t>
      </w:r>
      <w:r w:rsidRPr="007B037A">
        <w:rPr>
          <w:rFonts w:ascii="Arial" w:hAnsi="Arial" w:cs="Arial"/>
          <w:b/>
        </w:rPr>
        <w:t xml:space="preserve">// if this is a </w:t>
      </w:r>
      <w:proofErr w:type="spellStart"/>
      <w:r w:rsidRPr="007B037A">
        <w:rPr>
          <w:rFonts w:ascii="Arial" w:hAnsi="Arial" w:cs="Arial"/>
          <w:b/>
        </w:rPr>
        <w:t>metastring</w:t>
      </w:r>
      <w:proofErr w:type="spellEnd"/>
      <w:r w:rsidRPr="007B037A">
        <w:rPr>
          <w:rFonts w:ascii="Arial" w:hAnsi="Arial" w:cs="Arial"/>
          <w:b/>
        </w:rPr>
        <w:t xml:space="preserve"> token, drop out of the loop</w:t>
      </w:r>
      <w:r w:rsidRPr="007B037A">
        <w:rPr>
          <w:rFonts w:ascii="Arial" w:hAnsi="Arial" w:cs="Arial"/>
        </w:rPr>
        <w:br/>
        <w:t xml:space="preserve">    if ( </w:t>
      </w:r>
      <w:proofErr w:type="spellStart"/>
      <w:r w:rsidRPr="007B037A">
        <w:rPr>
          <w:rFonts w:ascii="Arial" w:hAnsi="Arial" w:cs="Arial"/>
        </w:rPr>
        <w:t>ch</w:t>
      </w:r>
      <w:proofErr w:type="spellEnd"/>
      <w:r w:rsidRPr="007B037A">
        <w:rPr>
          <w:rFonts w:ascii="Arial" w:hAnsi="Arial" w:cs="Arial"/>
        </w:rPr>
        <w:t xml:space="preserve"> == '%' )</w:t>
      </w:r>
      <w:r w:rsidRPr="007B037A">
        <w:rPr>
          <w:rFonts w:ascii="Arial" w:hAnsi="Arial" w:cs="Arial"/>
        </w:rPr>
        <w:br/>
        <w:t xml:space="preserve">    {</w:t>
      </w:r>
      <w:r w:rsidRPr="007B037A">
        <w:rPr>
          <w:rFonts w:ascii="Arial" w:hAnsi="Arial" w:cs="Arial"/>
        </w:rPr>
        <w:br/>
        <w:t xml:space="preserve">        </w:t>
      </w:r>
      <w:proofErr w:type="spellStart"/>
      <w:r w:rsidRPr="007B037A">
        <w:rPr>
          <w:rFonts w:ascii="Arial" w:hAnsi="Arial" w:cs="Arial"/>
        </w:rPr>
        <w:t>tokenPosition</w:t>
      </w:r>
      <w:proofErr w:type="spellEnd"/>
      <w:r w:rsidRPr="007B037A">
        <w:rPr>
          <w:rFonts w:ascii="Arial" w:hAnsi="Arial" w:cs="Arial"/>
        </w:rPr>
        <w:t xml:space="preserve"> = </w:t>
      </w:r>
      <w:proofErr w:type="spellStart"/>
      <w:r w:rsidRPr="007B037A">
        <w:rPr>
          <w:rFonts w:ascii="Arial" w:hAnsi="Arial" w:cs="Arial"/>
        </w:rPr>
        <w:t>pos</w:t>
      </w:r>
      <w:proofErr w:type="spellEnd"/>
      <w:r w:rsidRPr="007B037A">
        <w:rPr>
          <w:rFonts w:ascii="Arial" w:hAnsi="Arial" w:cs="Arial"/>
        </w:rPr>
        <w:t>;</w:t>
      </w:r>
      <w:r w:rsidRPr="007B037A">
        <w:rPr>
          <w:rFonts w:ascii="Arial" w:hAnsi="Arial" w:cs="Arial"/>
        </w:rPr>
        <w:br/>
        <w:t xml:space="preserve">        break;                     </w:t>
      </w:r>
      <w:r w:rsidRPr="007B037A">
        <w:rPr>
          <w:rFonts w:ascii="Arial" w:hAnsi="Arial" w:cs="Arial"/>
          <w:b/>
        </w:rPr>
        <w:t>// &lt;------ early exit from loop</w:t>
      </w:r>
      <w:r w:rsidRPr="007B037A">
        <w:rPr>
          <w:rFonts w:ascii="Arial" w:hAnsi="Arial" w:cs="Arial"/>
          <w:b/>
        </w:rPr>
        <w:br/>
      </w:r>
      <w:r w:rsidRPr="007B037A">
        <w:rPr>
          <w:rFonts w:ascii="Arial" w:hAnsi="Arial" w:cs="Arial"/>
        </w:rPr>
        <w:t xml:space="preserve">    }</w:t>
      </w:r>
      <w:r w:rsidRPr="007B037A">
        <w:rPr>
          <w:rFonts w:ascii="Arial" w:hAnsi="Arial" w:cs="Arial"/>
        </w:rPr>
        <w:br/>
        <w:t xml:space="preserve">    ... more code to process '</w:t>
      </w:r>
      <w:proofErr w:type="spellStart"/>
      <w:r w:rsidRPr="007B037A">
        <w:rPr>
          <w:rFonts w:ascii="Arial" w:hAnsi="Arial" w:cs="Arial"/>
        </w:rPr>
        <w:t>ch</w:t>
      </w:r>
      <w:proofErr w:type="spellEnd"/>
      <w:r w:rsidRPr="007B037A">
        <w:rPr>
          <w:rFonts w:ascii="Arial" w:hAnsi="Arial" w:cs="Arial"/>
        </w:rPr>
        <w:t>' ...</w:t>
      </w:r>
      <w:r w:rsidRPr="007B037A">
        <w:rPr>
          <w:rFonts w:ascii="Arial" w:hAnsi="Arial" w:cs="Arial"/>
        </w:rPr>
        <w:br/>
        <w:t>}</w:t>
      </w:r>
      <w:r w:rsidRPr="007B037A">
        <w:rPr>
          <w:rFonts w:ascii="Arial" w:hAnsi="Arial" w:cs="Arial"/>
        </w:rPr>
        <w:br/>
      </w:r>
    </w:p>
    <w:p w:rsidR="00060505" w:rsidRDefault="00060505" w:rsidP="00060505">
      <w:pPr>
        <w:pStyle w:val="Numbereditem"/>
        <w:numPr>
          <w:ilvl w:val="0"/>
          <w:numId w:val="22"/>
        </w:numPr>
        <w:tabs>
          <w:tab w:val="left" w:pos="360"/>
        </w:tabs>
      </w:pPr>
      <w:r>
        <w:t>Avoid the use of multiple return statements.</w:t>
      </w:r>
    </w:p>
    <w:p w:rsidR="00060505" w:rsidRDefault="00060505" w:rsidP="00060505">
      <w:pPr>
        <w:pStyle w:val="Explaination"/>
      </w:pPr>
      <w:r>
        <w:t>The flow of control within a function is more difficult to understand when there are multiple exit points.</w:t>
      </w:r>
    </w:p>
    <w:p w:rsidR="00060505" w:rsidRDefault="00060505" w:rsidP="00060505">
      <w:pPr>
        <w:pStyle w:val="Explaination"/>
      </w:pPr>
      <w:r>
        <w:rPr>
          <w:b/>
        </w:rPr>
        <w:t xml:space="preserve">Exception: </w:t>
      </w:r>
      <w:r>
        <w:t>early returns can sometimes be used at the beginning of a function to avoid long if...</w:t>
      </w:r>
      <w:proofErr w:type="gramStart"/>
      <w:r>
        <w:t>else..</w:t>
      </w:r>
      <w:proofErr w:type="gramEnd"/>
      <w:r>
        <w:t xml:space="preserve"> constructions. When used in this way, it's recommended that they are documented in a way that draws attention to them.</w:t>
      </w:r>
    </w:p>
    <w:p w:rsidR="00060505" w:rsidRPr="007B037A" w:rsidRDefault="00060505" w:rsidP="00060505">
      <w:pPr>
        <w:pStyle w:val="Examplesource"/>
        <w:rPr>
          <w:rFonts w:ascii="Arial" w:hAnsi="Arial" w:cs="Arial"/>
        </w:rPr>
      </w:pPr>
      <w:r>
        <w:br/>
      </w:r>
      <w:proofErr w:type="spellStart"/>
      <w:r w:rsidRPr="007B037A">
        <w:rPr>
          <w:rFonts w:ascii="Arial" w:hAnsi="Arial" w:cs="Arial"/>
        </w:rPr>
        <w:t>boolean</w:t>
      </w:r>
      <w:proofErr w:type="spellEnd"/>
      <w:r w:rsidRPr="007B037A">
        <w:rPr>
          <w:rFonts w:ascii="Arial" w:hAnsi="Arial" w:cs="Arial"/>
        </w:rPr>
        <w:t xml:space="preserve"> </w:t>
      </w:r>
      <w:proofErr w:type="spellStart"/>
      <w:proofErr w:type="gramStart"/>
      <w:r w:rsidRPr="007B037A">
        <w:rPr>
          <w:rFonts w:ascii="Arial" w:hAnsi="Arial" w:cs="Arial"/>
        </w:rPr>
        <w:t>setName</w:t>
      </w:r>
      <w:proofErr w:type="spellEnd"/>
      <w:r w:rsidRPr="007B037A">
        <w:rPr>
          <w:rFonts w:ascii="Arial" w:hAnsi="Arial" w:cs="Arial"/>
        </w:rPr>
        <w:t>( Client</w:t>
      </w:r>
      <w:proofErr w:type="gramEnd"/>
      <w:r w:rsidRPr="007B037A">
        <w:rPr>
          <w:rFonts w:ascii="Arial" w:hAnsi="Arial" w:cs="Arial"/>
        </w:rPr>
        <w:t xml:space="preserve"> </w:t>
      </w:r>
      <w:proofErr w:type="spellStart"/>
      <w:r w:rsidRPr="007B037A">
        <w:rPr>
          <w:rFonts w:ascii="Arial" w:hAnsi="Arial" w:cs="Arial"/>
        </w:rPr>
        <w:t>client</w:t>
      </w:r>
      <w:proofErr w:type="spellEnd"/>
      <w:r w:rsidRPr="007B037A">
        <w:rPr>
          <w:rFonts w:ascii="Arial" w:hAnsi="Arial" w:cs="Arial"/>
        </w:rPr>
        <w:t>, String name )</w:t>
      </w:r>
      <w:r w:rsidRPr="007B037A">
        <w:rPr>
          <w:rFonts w:ascii="Arial" w:hAnsi="Arial" w:cs="Arial"/>
        </w:rPr>
        <w:br/>
        <w:t>{</w:t>
      </w:r>
      <w:r w:rsidRPr="007B037A">
        <w:rPr>
          <w:rFonts w:ascii="Arial" w:hAnsi="Arial" w:cs="Arial"/>
        </w:rPr>
        <w:br/>
        <w:t xml:space="preserve">    </w:t>
      </w:r>
      <w:proofErr w:type="spellStart"/>
      <w:r w:rsidRPr="007B037A">
        <w:rPr>
          <w:rFonts w:ascii="Arial" w:hAnsi="Arial" w:cs="Arial"/>
        </w:rPr>
        <w:t>int</w:t>
      </w:r>
      <w:proofErr w:type="spellEnd"/>
      <w:r w:rsidRPr="007B037A">
        <w:rPr>
          <w:rFonts w:ascii="Arial" w:hAnsi="Arial" w:cs="Arial"/>
        </w:rPr>
        <w:t xml:space="preserve"> </w:t>
      </w:r>
      <w:proofErr w:type="spellStart"/>
      <w:r w:rsidRPr="007B037A">
        <w:rPr>
          <w:rFonts w:ascii="Arial" w:hAnsi="Arial" w:cs="Arial"/>
        </w:rPr>
        <w:t>clientIndex</w:t>
      </w:r>
      <w:proofErr w:type="spellEnd"/>
      <w:r w:rsidRPr="007B037A">
        <w:rPr>
          <w:rFonts w:ascii="Arial" w:hAnsi="Arial" w:cs="Arial"/>
        </w:rPr>
        <w:t xml:space="preserve"> = </w:t>
      </w:r>
      <w:proofErr w:type="spellStart"/>
      <w:r w:rsidRPr="007B037A">
        <w:rPr>
          <w:rFonts w:ascii="Arial" w:hAnsi="Arial" w:cs="Arial"/>
        </w:rPr>
        <w:t>findClient</w:t>
      </w:r>
      <w:proofErr w:type="spellEnd"/>
      <w:r w:rsidRPr="007B037A">
        <w:rPr>
          <w:rFonts w:ascii="Arial" w:hAnsi="Arial" w:cs="Arial"/>
        </w:rPr>
        <w:t>( client );</w:t>
      </w:r>
      <w:r w:rsidRPr="007B037A">
        <w:rPr>
          <w:rFonts w:ascii="Arial" w:hAnsi="Arial" w:cs="Arial"/>
        </w:rPr>
        <w:br/>
        <w:t xml:space="preserve">    if ( </w:t>
      </w:r>
      <w:proofErr w:type="spellStart"/>
      <w:r w:rsidRPr="007B037A">
        <w:rPr>
          <w:rFonts w:ascii="Arial" w:hAnsi="Arial" w:cs="Arial"/>
        </w:rPr>
        <w:t>clientIndex</w:t>
      </w:r>
      <w:proofErr w:type="spellEnd"/>
      <w:r w:rsidRPr="007B037A">
        <w:rPr>
          <w:rFonts w:ascii="Arial" w:hAnsi="Arial" w:cs="Arial"/>
        </w:rPr>
        <w:t xml:space="preserve"> == CLIENT_NOT_FOUND )</w:t>
      </w:r>
      <w:r w:rsidRPr="007B037A">
        <w:rPr>
          <w:rFonts w:ascii="Arial" w:hAnsi="Arial" w:cs="Arial"/>
        </w:rPr>
        <w:br/>
        <w:t xml:space="preserve">    {</w:t>
      </w:r>
      <w:r w:rsidRPr="007B037A">
        <w:rPr>
          <w:rFonts w:ascii="Arial" w:hAnsi="Arial" w:cs="Arial"/>
        </w:rPr>
        <w:br/>
        <w:t xml:space="preserve">        return;  </w:t>
      </w:r>
      <w:r w:rsidRPr="007B037A">
        <w:rPr>
          <w:rFonts w:ascii="Arial" w:hAnsi="Arial" w:cs="Arial"/>
          <w:b/>
        </w:rPr>
        <w:t>// &lt;--------- early return for invalid client</w:t>
      </w:r>
      <w:r w:rsidRPr="007B037A">
        <w:rPr>
          <w:rFonts w:ascii="Arial" w:hAnsi="Arial" w:cs="Arial"/>
        </w:rPr>
        <w:br/>
        <w:t xml:space="preserve">    }</w:t>
      </w:r>
      <w:r w:rsidRPr="007B037A">
        <w:rPr>
          <w:rFonts w:ascii="Arial" w:hAnsi="Arial" w:cs="Arial"/>
        </w:rPr>
        <w:br/>
        <w:t xml:space="preserve">    ...</w:t>
      </w:r>
      <w:r w:rsidRPr="007B037A">
        <w:rPr>
          <w:rFonts w:ascii="Arial" w:hAnsi="Arial" w:cs="Arial"/>
        </w:rPr>
        <w:br/>
      </w:r>
    </w:p>
    <w:p w:rsidR="00060505" w:rsidRDefault="00060505" w:rsidP="00060505">
      <w:pPr>
        <w:pStyle w:val="Heading2"/>
      </w:pPr>
      <w:bookmarkStart w:id="157" w:name="_Toc385316896"/>
      <w:bookmarkStart w:id="158" w:name="_Toc406820791"/>
      <w:bookmarkStart w:id="159" w:name="_Toc416254146"/>
      <w:bookmarkStart w:id="160" w:name="_Toc435726760"/>
      <w:bookmarkStart w:id="161" w:name="_Toc435726928"/>
      <w:bookmarkStart w:id="162" w:name="_Toc435741689"/>
      <w:bookmarkStart w:id="163" w:name="_Toc509125665"/>
      <w:r>
        <w:t>Comments</w:t>
      </w:r>
      <w:bookmarkEnd w:id="157"/>
      <w:bookmarkEnd w:id="158"/>
      <w:bookmarkEnd w:id="159"/>
      <w:bookmarkEnd w:id="160"/>
      <w:bookmarkEnd w:id="161"/>
      <w:bookmarkEnd w:id="162"/>
      <w:bookmarkEnd w:id="163"/>
    </w:p>
    <w:p w:rsidR="00060505" w:rsidRDefault="00060505" w:rsidP="00060505">
      <w:pPr>
        <w:pStyle w:val="Heading3"/>
      </w:pPr>
      <w:bookmarkStart w:id="164" w:name="_Toc435726929"/>
      <w:bookmarkStart w:id="165" w:name="_Toc509125666"/>
      <w:r>
        <w:t>Recommendations:</w:t>
      </w:r>
      <w:bookmarkEnd w:id="164"/>
      <w:bookmarkEnd w:id="165"/>
    </w:p>
    <w:p w:rsidR="00060505" w:rsidRDefault="00060505" w:rsidP="00060505">
      <w:pPr>
        <w:pStyle w:val="Numbereditem"/>
        <w:numPr>
          <w:ilvl w:val="0"/>
          <w:numId w:val="23"/>
        </w:numPr>
      </w:pPr>
      <w:r>
        <w:t>Comment in a style that's easy to maintain.</w:t>
      </w:r>
    </w:p>
    <w:p w:rsidR="00060505" w:rsidRDefault="00060505" w:rsidP="00060505">
      <w:pPr>
        <w:pStyle w:val="Explaination"/>
        <w:numPr>
          <w:ilvl w:val="12"/>
          <w:numId w:val="0"/>
        </w:numPr>
        <w:ind w:left="720"/>
      </w:pPr>
      <w:r>
        <w:t>Example of a hard-to-maintain commenting style:</w:t>
      </w:r>
    </w:p>
    <w:p w:rsidR="00060505" w:rsidRPr="007B037A" w:rsidRDefault="00060505" w:rsidP="00060505">
      <w:pPr>
        <w:pStyle w:val="Examplesource"/>
        <w:rPr>
          <w:rFonts w:ascii="Arial" w:hAnsi="Arial" w:cs="Arial"/>
        </w:rPr>
      </w:pPr>
      <w:r>
        <w:br/>
      </w:r>
      <w:r w:rsidRPr="007B037A">
        <w:rPr>
          <w:rFonts w:ascii="Arial" w:hAnsi="Arial" w:cs="Arial"/>
        </w:rPr>
        <w:t>//--------------------------------</w:t>
      </w:r>
      <w:r>
        <w:rPr>
          <w:rFonts w:ascii="Arial" w:hAnsi="Arial" w:cs="Arial"/>
        </w:rPr>
        <w:t>------</w:t>
      </w:r>
      <w:r w:rsidRPr="007B037A">
        <w:rPr>
          <w:rFonts w:ascii="Arial" w:hAnsi="Arial" w:cs="Arial"/>
        </w:rPr>
        <w:t>/</w:t>
      </w:r>
      <w:r>
        <w:rPr>
          <w:rFonts w:ascii="Arial" w:hAnsi="Arial" w:cs="Arial"/>
        </w:rPr>
        <w:t>/</w:t>
      </w:r>
      <w:r>
        <w:rPr>
          <w:rFonts w:ascii="Arial" w:hAnsi="Arial" w:cs="Arial"/>
        </w:rPr>
        <w:br/>
        <w:t xml:space="preserve">// get the size of the buffer       </w:t>
      </w:r>
      <w:r w:rsidRPr="007B037A">
        <w:rPr>
          <w:rFonts w:ascii="Arial" w:hAnsi="Arial" w:cs="Arial"/>
        </w:rPr>
        <w:t>//</w:t>
      </w:r>
      <w:r w:rsidRPr="007B037A">
        <w:rPr>
          <w:rFonts w:ascii="Arial" w:hAnsi="Arial" w:cs="Arial"/>
        </w:rPr>
        <w:br/>
        <w:t>//--------------------------------</w:t>
      </w:r>
      <w:r>
        <w:rPr>
          <w:rFonts w:ascii="Arial" w:hAnsi="Arial" w:cs="Arial"/>
        </w:rPr>
        <w:t>-----</w:t>
      </w:r>
      <w:r w:rsidRPr="007B037A">
        <w:rPr>
          <w:rFonts w:ascii="Arial" w:hAnsi="Arial" w:cs="Arial"/>
        </w:rPr>
        <w:t>//</w:t>
      </w:r>
      <w:r w:rsidRPr="007B037A">
        <w:rPr>
          <w:rFonts w:ascii="Arial" w:hAnsi="Arial" w:cs="Arial"/>
        </w:rPr>
        <w:br/>
      </w:r>
    </w:p>
    <w:p w:rsidR="00060505" w:rsidRDefault="00060505" w:rsidP="00060505">
      <w:pPr>
        <w:pStyle w:val="Explaination"/>
        <w:keepNext/>
      </w:pPr>
      <w:r>
        <w:t>Example of easy-to-maintain commenting styles:</w:t>
      </w:r>
    </w:p>
    <w:p w:rsidR="00060505" w:rsidRPr="007B037A" w:rsidRDefault="00060505" w:rsidP="00060505">
      <w:pPr>
        <w:pStyle w:val="Examplesource"/>
        <w:rPr>
          <w:rFonts w:ascii="Arial" w:hAnsi="Arial" w:cs="Arial"/>
          <w:vanish/>
          <w:color w:val="808080"/>
        </w:rPr>
      </w:pPr>
      <w:r>
        <w:br/>
      </w:r>
      <w:r w:rsidRPr="007B037A">
        <w:rPr>
          <w:rFonts w:ascii="Arial" w:hAnsi="Arial" w:cs="Arial"/>
        </w:rPr>
        <w:t>//------------------------------</w:t>
      </w:r>
      <w:r w:rsidRPr="007B037A">
        <w:rPr>
          <w:rFonts w:ascii="Arial" w:hAnsi="Arial" w:cs="Arial"/>
        </w:rPr>
        <w:br/>
        <w:t>// get the size of the buffer</w:t>
      </w:r>
      <w:r w:rsidRPr="007B037A">
        <w:rPr>
          <w:rFonts w:ascii="Arial" w:hAnsi="Arial" w:cs="Arial"/>
        </w:rPr>
        <w:br/>
        <w:t>//------------------------------</w:t>
      </w:r>
      <w:r w:rsidRPr="007B037A">
        <w:rPr>
          <w:rFonts w:ascii="Arial" w:hAnsi="Arial" w:cs="Arial"/>
        </w:rPr>
        <w:br/>
      </w:r>
      <w:r w:rsidRPr="007B037A">
        <w:rPr>
          <w:rFonts w:ascii="Arial" w:hAnsi="Arial" w:cs="Arial"/>
        </w:rPr>
        <w:br/>
        <w:t>/*</w:t>
      </w:r>
      <w:r w:rsidRPr="007B037A">
        <w:rPr>
          <w:rFonts w:ascii="Arial" w:hAnsi="Arial" w:cs="Arial"/>
        </w:rPr>
        <w:br/>
        <w:t xml:space="preserve"> * get the size of the buffer</w:t>
      </w:r>
      <w:r w:rsidRPr="007B037A">
        <w:rPr>
          <w:rFonts w:ascii="Arial" w:hAnsi="Arial" w:cs="Arial"/>
        </w:rPr>
        <w:br/>
        <w:t xml:space="preserve"> * then allocate another buffer of the same size.</w:t>
      </w:r>
      <w:r w:rsidRPr="007B037A">
        <w:rPr>
          <w:rFonts w:ascii="Arial" w:hAnsi="Arial" w:cs="Arial"/>
        </w:rPr>
        <w:br/>
        <w:t xml:space="preserve"> */</w:t>
      </w:r>
      <w:r w:rsidRPr="007B037A">
        <w:rPr>
          <w:rFonts w:ascii="Arial" w:hAnsi="Arial" w:cs="Arial"/>
        </w:rPr>
        <w:br/>
      </w:r>
      <w:r w:rsidRPr="007B037A">
        <w:rPr>
          <w:rFonts w:ascii="Arial" w:hAnsi="Arial" w:cs="Arial"/>
        </w:rPr>
        <w:br/>
      </w:r>
    </w:p>
    <w:p w:rsidR="00060505" w:rsidRPr="007B037A" w:rsidRDefault="00060505" w:rsidP="00060505">
      <w:pPr>
        <w:pStyle w:val="Numbereditem"/>
        <w:numPr>
          <w:ilvl w:val="0"/>
          <w:numId w:val="24"/>
        </w:numPr>
        <w:rPr>
          <w:rFonts w:cs="Arial"/>
        </w:rPr>
      </w:pPr>
      <w:r w:rsidRPr="007B037A">
        <w:rPr>
          <w:rFonts w:cs="Arial"/>
        </w:rPr>
        <w:t>Comment as you go.</w:t>
      </w:r>
    </w:p>
    <w:p w:rsidR="00060505" w:rsidRDefault="00060505" w:rsidP="00060505">
      <w:pPr>
        <w:pStyle w:val="Explaination"/>
        <w:numPr>
          <w:ilvl w:val="12"/>
          <w:numId w:val="0"/>
        </w:numPr>
        <w:ind w:left="720"/>
      </w:pPr>
      <w:r>
        <w:t>Don't code with the intention of going back later and putting comments in. Try to comment first and code around the comments.</w:t>
      </w:r>
    </w:p>
    <w:p w:rsidR="00060505" w:rsidRPr="00D65410" w:rsidRDefault="00060505" w:rsidP="00060505">
      <w:pPr>
        <w:pStyle w:val="Numbereditem"/>
        <w:numPr>
          <w:ilvl w:val="0"/>
          <w:numId w:val="24"/>
        </w:numPr>
        <w:rPr>
          <w:lang w:val="fr-FR"/>
        </w:rPr>
      </w:pPr>
      <w:proofErr w:type="spellStart"/>
      <w:r w:rsidRPr="00D65410">
        <w:rPr>
          <w:lang w:val="fr-FR"/>
        </w:rPr>
        <w:lastRenderedPageBreak/>
        <w:t>Avoid</w:t>
      </w:r>
      <w:proofErr w:type="spellEnd"/>
      <w:r w:rsidRPr="00D65410">
        <w:rPr>
          <w:lang w:val="fr-FR"/>
        </w:rPr>
        <w:t xml:space="preserve"> </w:t>
      </w:r>
      <w:proofErr w:type="spellStart"/>
      <w:r w:rsidRPr="00D65410">
        <w:rPr>
          <w:lang w:val="fr-FR"/>
        </w:rPr>
        <w:t>non-data</w:t>
      </w:r>
      <w:proofErr w:type="spellEnd"/>
      <w:r w:rsidRPr="00D65410">
        <w:rPr>
          <w:lang w:val="fr-FR"/>
        </w:rPr>
        <w:t xml:space="preserve"> </w:t>
      </w:r>
      <w:proofErr w:type="spellStart"/>
      <w:r w:rsidRPr="00D65410">
        <w:rPr>
          <w:lang w:val="fr-FR"/>
        </w:rPr>
        <w:t>endline</w:t>
      </w:r>
      <w:proofErr w:type="spellEnd"/>
      <w:r w:rsidRPr="00D65410">
        <w:rPr>
          <w:lang w:val="fr-FR"/>
        </w:rPr>
        <w:t xml:space="preserve"> </w:t>
      </w:r>
      <w:proofErr w:type="spellStart"/>
      <w:r w:rsidRPr="00D65410">
        <w:rPr>
          <w:lang w:val="fr-FR"/>
        </w:rPr>
        <w:t>comments</w:t>
      </w:r>
      <w:proofErr w:type="spellEnd"/>
      <w:r w:rsidRPr="00D65410">
        <w:rPr>
          <w:lang w:val="fr-FR"/>
        </w:rPr>
        <w:t>.</w:t>
      </w:r>
    </w:p>
    <w:p w:rsidR="00060505" w:rsidRDefault="00060505" w:rsidP="00060505">
      <w:pPr>
        <w:pStyle w:val="Explaination"/>
        <w:numPr>
          <w:ilvl w:val="12"/>
          <w:numId w:val="0"/>
        </w:numPr>
        <w:ind w:left="720"/>
      </w:pPr>
      <w:proofErr w:type="spellStart"/>
      <w:r>
        <w:t>Endline</w:t>
      </w:r>
      <w:proofErr w:type="spellEnd"/>
      <w:r>
        <w:t xml:space="preserve"> comments are difficult to maintain because they have to aligned properly, are difficult to edit, and there usually isn't enough space to comment effectively.</w:t>
      </w:r>
    </w:p>
    <w:p w:rsidR="00060505" w:rsidRDefault="00060505" w:rsidP="00060505">
      <w:pPr>
        <w:pStyle w:val="Explaination"/>
        <w:numPr>
          <w:ilvl w:val="12"/>
          <w:numId w:val="0"/>
        </w:numPr>
        <w:ind w:left="720"/>
      </w:pPr>
      <w:r>
        <w:t>Exceptions: data declarations, and comments at the end of blocks. Example of these:</w:t>
      </w:r>
    </w:p>
    <w:p w:rsidR="00060505" w:rsidRPr="007B037A" w:rsidRDefault="00060505" w:rsidP="00060505">
      <w:pPr>
        <w:pStyle w:val="Examplesource"/>
        <w:numPr>
          <w:ilvl w:val="12"/>
          <w:numId w:val="0"/>
        </w:numPr>
        <w:ind w:left="1080" w:hanging="360"/>
        <w:rPr>
          <w:rFonts w:ascii="Arial" w:hAnsi="Arial" w:cs="Arial"/>
        </w:rPr>
      </w:pPr>
      <w:r>
        <w:br/>
      </w:r>
      <w:proofErr w:type="spellStart"/>
      <w:r w:rsidRPr="007B037A">
        <w:rPr>
          <w:rFonts w:ascii="Arial" w:hAnsi="Arial" w:cs="Arial"/>
        </w:rPr>
        <w:t>int</w:t>
      </w:r>
      <w:proofErr w:type="spellEnd"/>
      <w:r w:rsidRPr="007B037A">
        <w:rPr>
          <w:rFonts w:ascii="Arial" w:hAnsi="Arial" w:cs="Arial"/>
        </w:rPr>
        <w:t xml:space="preserve"> </w:t>
      </w:r>
      <w:proofErr w:type="spellStart"/>
      <w:proofErr w:type="gramStart"/>
      <w:r w:rsidRPr="007B037A">
        <w:rPr>
          <w:rFonts w:ascii="Arial" w:hAnsi="Arial" w:cs="Arial"/>
        </w:rPr>
        <w:t>numberOfKeys</w:t>
      </w:r>
      <w:proofErr w:type="spellEnd"/>
      <w:r w:rsidRPr="007B037A">
        <w:rPr>
          <w:rFonts w:ascii="Arial" w:hAnsi="Arial" w:cs="Arial"/>
        </w:rPr>
        <w:t xml:space="preserve">;  </w:t>
      </w:r>
      <w:r w:rsidRPr="007B037A">
        <w:rPr>
          <w:rFonts w:ascii="Arial" w:hAnsi="Arial" w:cs="Arial"/>
          <w:b/>
        </w:rPr>
        <w:t>/</w:t>
      </w:r>
      <w:proofErr w:type="gramEnd"/>
      <w:r w:rsidRPr="007B037A">
        <w:rPr>
          <w:rFonts w:ascii="Arial" w:hAnsi="Arial" w:cs="Arial"/>
          <w:b/>
        </w:rPr>
        <w:t>/ number of virtual keystrokes</w:t>
      </w:r>
      <w:r w:rsidRPr="007B037A">
        <w:rPr>
          <w:rFonts w:ascii="Arial" w:hAnsi="Arial" w:cs="Arial"/>
          <w:b/>
        </w:rPr>
        <w:br/>
      </w:r>
      <w:r w:rsidRPr="007B037A">
        <w:rPr>
          <w:rFonts w:ascii="Arial" w:hAnsi="Arial" w:cs="Arial"/>
        </w:rPr>
        <w:t>...</w:t>
      </w:r>
      <w:r w:rsidRPr="007B037A">
        <w:rPr>
          <w:rFonts w:ascii="Arial" w:hAnsi="Arial" w:cs="Arial"/>
        </w:rPr>
        <w:br/>
        <w:t xml:space="preserve">    } </w:t>
      </w:r>
      <w:r w:rsidRPr="007B037A">
        <w:rPr>
          <w:rFonts w:ascii="Arial" w:hAnsi="Arial" w:cs="Arial"/>
          <w:b/>
        </w:rPr>
        <w:t xml:space="preserve">// switch </w:t>
      </w:r>
      <w:r w:rsidRPr="007B037A">
        <w:rPr>
          <w:rFonts w:ascii="Arial" w:hAnsi="Arial" w:cs="Arial"/>
        </w:rPr>
        <w:br/>
        <w:t xml:space="preserve">} </w:t>
      </w:r>
      <w:r w:rsidRPr="007B037A">
        <w:rPr>
          <w:rFonts w:ascii="Arial" w:hAnsi="Arial" w:cs="Arial"/>
          <w:b/>
        </w:rPr>
        <w:t xml:space="preserve">// for </w:t>
      </w:r>
      <w:r w:rsidRPr="007B037A">
        <w:rPr>
          <w:rFonts w:ascii="Arial" w:hAnsi="Arial" w:cs="Arial"/>
        </w:rPr>
        <w:br/>
      </w:r>
    </w:p>
    <w:p w:rsidR="00060505" w:rsidRDefault="00060505" w:rsidP="00060505">
      <w:pPr>
        <w:pStyle w:val="Numbereditem"/>
        <w:numPr>
          <w:ilvl w:val="0"/>
          <w:numId w:val="24"/>
        </w:numPr>
      </w:pPr>
      <w:r>
        <w:t>Don't duplicate the code in the comment.</w:t>
      </w:r>
    </w:p>
    <w:p w:rsidR="00060505" w:rsidRDefault="00060505" w:rsidP="00060505">
      <w:pPr>
        <w:pStyle w:val="Explaination"/>
      </w:pPr>
      <w:r>
        <w:t>The following comments are redundant:</w:t>
      </w:r>
    </w:p>
    <w:p w:rsidR="00060505" w:rsidRPr="007B037A" w:rsidRDefault="00060505" w:rsidP="00060505">
      <w:pPr>
        <w:pStyle w:val="Examplesource"/>
        <w:rPr>
          <w:rFonts w:ascii="Arial" w:hAnsi="Arial" w:cs="Arial"/>
        </w:rPr>
      </w:pPr>
      <w:r>
        <w:br/>
      </w:r>
      <w:r w:rsidRPr="007B037A">
        <w:rPr>
          <w:rFonts w:ascii="Arial" w:hAnsi="Arial" w:cs="Arial"/>
          <w:b/>
        </w:rPr>
        <w:t>// if the allocation flag is more than zero</w:t>
      </w:r>
      <w:r w:rsidRPr="007B037A">
        <w:rPr>
          <w:rFonts w:ascii="Arial" w:hAnsi="Arial" w:cs="Arial"/>
          <w:b/>
        </w:rPr>
        <w:br/>
      </w:r>
      <w:r w:rsidRPr="007B037A">
        <w:rPr>
          <w:rFonts w:ascii="Arial" w:hAnsi="Arial" w:cs="Arial"/>
        </w:rPr>
        <w:t xml:space="preserve">if </w:t>
      </w:r>
      <w:proofErr w:type="gramStart"/>
      <w:r w:rsidRPr="007B037A">
        <w:rPr>
          <w:rFonts w:ascii="Arial" w:hAnsi="Arial" w:cs="Arial"/>
        </w:rPr>
        <w:t xml:space="preserve">( </w:t>
      </w:r>
      <w:proofErr w:type="spellStart"/>
      <w:r w:rsidRPr="007B037A">
        <w:rPr>
          <w:rFonts w:ascii="Arial" w:hAnsi="Arial" w:cs="Arial"/>
        </w:rPr>
        <w:t>allocSize</w:t>
      </w:r>
      <w:proofErr w:type="spellEnd"/>
      <w:proofErr w:type="gramEnd"/>
      <w:r w:rsidRPr="007B037A">
        <w:rPr>
          <w:rFonts w:ascii="Arial" w:hAnsi="Arial" w:cs="Arial"/>
        </w:rPr>
        <w:t xml:space="preserve"> &gt; 0 )</w:t>
      </w:r>
      <w:r w:rsidRPr="007B037A">
        <w:rPr>
          <w:rFonts w:ascii="Arial" w:hAnsi="Arial" w:cs="Arial"/>
        </w:rPr>
        <w:br/>
        <w:t>{</w:t>
      </w:r>
      <w:r w:rsidRPr="007B037A">
        <w:rPr>
          <w:rFonts w:ascii="Arial" w:hAnsi="Arial" w:cs="Arial"/>
        </w:rPr>
        <w:br/>
        <w:t xml:space="preserve">    </w:t>
      </w:r>
      <w:r w:rsidRPr="007B037A">
        <w:rPr>
          <w:rFonts w:ascii="Arial" w:hAnsi="Arial" w:cs="Arial"/>
          <w:b/>
        </w:rPr>
        <w:t xml:space="preserve">// initialize buffer size to </w:t>
      </w:r>
      <w:proofErr w:type="spellStart"/>
      <w:r w:rsidRPr="007B037A">
        <w:rPr>
          <w:rFonts w:ascii="Arial" w:hAnsi="Arial" w:cs="Arial"/>
          <w:b/>
        </w:rPr>
        <w:t>allocSize</w:t>
      </w:r>
      <w:proofErr w:type="spellEnd"/>
      <w:r w:rsidRPr="007B037A">
        <w:rPr>
          <w:rFonts w:ascii="Arial" w:hAnsi="Arial" w:cs="Arial"/>
          <w:b/>
        </w:rPr>
        <w:br/>
      </w:r>
      <w:r w:rsidRPr="007B037A">
        <w:rPr>
          <w:rFonts w:ascii="Arial" w:hAnsi="Arial" w:cs="Arial"/>
        </w:rPr>
        <w:t xml:space="preserve">    </w:t>
      </w:r>
      <w:proofErr w:type="spellStart"/>
      <w:r w:rsidRPr="007B037A">
        <w:rPr>
          <w:rFonts w:ascii="Arial" w:hAnsi="Arial" w:cs="Arial"/>
        </w:rPr>
        <w:t>bufferSize</w:t>
      </w:r>
      <w:proofErr w:type="spellEnd"/>
      <w:r w:rsidRPr="007B037A">
        <w:rPr>
          <w:rFonts w:ascii="Arial" w:hAnsi="Arial" w:cs="Arial"/>
        </w:rPr>
        <w:t xml:space="preserve"> = </w:t>
      </w:r>
      <w:proofErr w:type="spellStart"/>
      <w:r w:rsidRPr="007B037A">
        <w:rPr>
          <w:rFonts w:ascii="Arial" w:hAnsi="Arial" w:cs="Arial"/>
        </w:rPr>
        <w:t>allocSize</w:t>
      </w:r>
      <w:proofErr w:type="spellEnd"/>
      <w:r w:rsidRPr="007B037A">
        <w:rPr>
          <w:rFonts w:ascii="Arial" w:hAnsi="Arial" w:cs="Arial"/>
        </w:rPr>
        <w:t>;</w:t>
      </w:r>
      <w:r w:rsidRPr="007B037A">
        <w:rPr>
          <w:rFonts w:ascii="Arial" w:hAnsi="Arial" w:cs="Arial"/>
        </w:rPr>
        <w:br/>
        <w:t>}</w:t>
      </w:r>
      <w:r w:rsidRPr="007B037A">
        <w:rPr>
          <w:rFonts w:ascii="Arial" w:hAnsi="Arial" w:cs="Arial"/>
        </w:rPr>
        <w:br/>
      </w:r>
    </w:p>
    <w:p w:rsidR="00060505" w:rsidRDefault="00060505" w:rsidP="00060505">
      <w:pPr>
        <w:pStyle w:val="Explaination"/>
      </w:pPr>
      <w:r>
        <w:t>This comment explains what's actually happening:</w:t>
      </w:r>
    </w:p>
    <w:p w:rsidR="00060505" w:rsidRPr="007B037A" w:rsidRDefault="00060505" w:rsidP="00060505">
      <w:pPr>
        <w:pStyle w:val="Examplesource"/>
        <w:rPr>
          <w:rFonts w:ascii="Arial" w:hAnsi="Arial" w:cs="Arial"/>
          <w:vanish/>
        </w:rPr>
      </w:pPr>
      <w:r>
        <w:br/>
      </w:r>
      <w:r w:rsidRPr="007B037A">
        <w:rPr>
          <w:rFonts w:ascii="Arial" w:hAnsi="Arial" w:cs="Arial"/>
          <w:b/>
        </w:rPr>
        <w:t>// if a buffer was successfully allocated, record the size</w:t>
      </w:r>
      <w:r w:rsidRPr="007B037A">
        <w:rPr>
          <w:rFonts w:ascii="Arial" w:hAnsi="Arial" w:cs="Arial"/>
          <w:b/>
        </w:rPr>
        <w:br/>
      </w:r>
      <w:r w:rsidRPr="009C0565">
        <w:rPr>
          <w:rStyle w:val="codeChar"/>
        </w:rPr>
        <w:t xml:space="preserve">if </w:t>
      </w:r>
      <w:proofErr w:type="gramStart"/>
      <w:r w:rsidRPr="009C0565">
        <w:rPr>
          <w:rStyle w:val="codeChar"/>
        </w:rPr>
        <w:t xml:space="preserve">( </w:t>
      </w:r>
      <w:proofErr w:type="spellStart"/>
      <w:r w:rsidRPr="009C0565">
        <w:rPr>
          <w:rStyle w:val="codeChar"/>
        </w:rPr>
        <w:t>allocSize</w:t>
      </w:r>
      <w:proofErr w:type="spellEnd"/>
      <w:proofErr w:type="gramEnd"/>
      <w:r w:rsidRPr="009C0565">
        <w:rPr>
          <w:rStyle w:val="codeChar"/>
        </w:rPr>
        <w:t xml:space="preserve"> &gt; 0 )</w:t>
      </w:r>
      <w:r w:rsidRPr="009C0565">
        <w:rPr>
          <w:rStyle w:val="codeChar"/>
        </w:rPr>
        <w:br/>
      </w:r>
      <w:r w:rsidRPr="007B037A">
        <w:rPr>
          <w:rFonts w:ascii="Arial" w:hAnsi="Arial" w:cs="Arial"/>
        </w:rPr>
        <w:t>{</w:t>
      </w:r>
      <w:r w:rsidRPr="007B037A">
        <w:rPr>
          <w:rFonts w:ascii="Arial" w:hAnsi="Arial" w:cs="Arial"/>
        </w:rPr>
        <w:br/>
        <w:t xml:space="preserve">    </w:t>
      </w:r>
      <w:proofErr w:type="spellStart"/>
      <w:r w:rsidRPr="007B037A">
        <w:rPr>
          <w:rFonts w:ascii="Arial" w:hAnsi="Arial" w:cs="Arial"/>
        </w:rPr>
        <w:t>bufferSize</w:t>
      </w:r>
      <w:proofErr w:type="spellEnd"/>
      <w:r w:rsidRPr="007B037A">
        <w:rPr>
          <w:rFonts w:ascii="Arial" w:hAnsi="Arial" w:cs="Arial"/>
        </w:rPr>
        <w:t xml:space="preserve"> = </w:t>
      </w:r>
      <w:proofErr w:type="spellStart"/>
      <w:r w:rsidRPr="007B037A">
        <w:rPr>
          <w:rFonts w:ascii="Arial" w:hAnsi="Arial" w:cs="Arial"/>
        </w:rPr>
        <w:t>allocSize</w:t>
      </w:r>
      <w:proofErr w:type="spellEnd"/>
      <w:r w:rsidRPr="007B037A">
        <w:rPr>
          <w:rFonts w:ascii="Arial" w:hAnsi="Arial" w:cs="Arial"/>
        </w:rPr>
        <w:t>;</w:t>
      </w:r>
      <w:r w:rsidRPr="007B037A">
        <w:rPr>
          <w:rFonts w:ascii="Arial" w:hAnsi="Arial" w:cs="Arial"/>
        </w:rPr>
        <w:br/>
        <w:t>}</w:t>
      </w:r>
      <w:r w:rsidRPr="007B037A">
        <w:rPr>
          <w:rFonts w:ascii="Arial" w:hAnsi="Arial" w:cs="Arial"/>
        </w:rPr>
        <w:br/>
      </w:r>
    </w:p>
    <w:p w:rsidR="00060505" w:rsidRPr="007B037A" w:rsidRDefault="00060505" w:rsidP="00060505">
      <w:pPr>
        <w:pStyle w:val="Heading2"/>
        <w:rPr>
          <w:rFonts w:ascii="Arial" w:hAnsi="Arial" w:cs="Arial"/>
        </w:rPr>
      </w:pPr>
      <w:bookmarkStart w:id="166" w:name="_Toc406820792"/>
      <w:bookmarkStart w:id="167" w:name="_Toc416254147"/>
      <w:bookmarkStart w:id="168" w:name="_Toc435726761"/>
      <w:bookmarkStart w:id="169" w:name="_Toc435726930"/>
      <w:bookmarkStart w:id="170" w:name="_Toc435741690"/>
      <w:bookmarkStart w:id="171" w:name="_Toc509125667"/>
      <w:r w:rsidRPr="007B037A">
        <w:rPr>
          <w:rFonts w:ascii="Arial" w:hAnsi="Arial" w:cs="Arial"/>
        </w:rPr>
        <w:t>Exception-Handling</w:t>
      </w:r>
      <w:bookmarkEnd w:id="166"/>
      <w:bookmarkEnd w:id="167"/>
      <w:bookmarkEnd w:id="168"/>
      <w:bookmarkEnd w:id="169"/>
      <w:bookmarkEnd w:id="170"/>
      <w:bookmarkEnd w:id="171"/>
    </w:p>
    <w:p w:rsidR="00060505" w:rsidRDefault="00060505" w:rsidP="00060505">
      <w:pPr>
        <w:pStyle w:val="Heading3"/>
      </w:pPr>
      <w:bookmarkStart w:id="172" w:name="_Toc435726931"/>
      <w:bookmarkStart w:id="173" w:name="_Toc509125668"/>
      <w:r>
        <w:t>Rules:</w:t>
      </w:r>
      <w:bookmarkEnd w:id="172"/>
      <w:bookmarkEnd w:id="173"/>
    </w:p>
    <w:p w:rsidR="00060505" w:rsidRDefault="00060505" w:rsidP="00060505">
      <w:pPr>
        <w:pStyle w:val="Numbereditem"/>
        <w:numPr>
          <w:ilvl w:val="0"/>
          <w:numId w:val="25"/>
        </w:numPr>
        <w:tabs>
          <w:tab w:val="left" w:pos="360"/>
        </w:tabs>
      </w:pPr>
      <w:r>
        <w:t xml:space="preserve">Where there is a clear separation between presentation classes and integration classes, the integration class should repackage checked exceptions to pass to the presentation class to preserve encapsulation. </w:t>
      </w:r>
    </w:p>
    <w:p w:rsidR="00060505" w:rsidRDefault="00060505" w:rsidP="00060505">
      <w:pPr>
        <w:pStyle w:val="code"/>
      </w:pPr>
      <w:r>
        <w:t xml:space="preserve">        </w:t>
      </w:r>
      <w:r>
        <w:br/>
        <w:t xml:space="preserve">public class </w:t>
      </w:r>
      <w:proofErr w:type="spellStart"/>
      <w:r>
        <w:t>UserDAOImpl</w:t>
      </w:r>
      <w:proofErr w:type="spellEnd"/>
      <w:r>
        <w:t xml:space="preserve"> implements </w:t>
      </w:r>
      <w:proofErr w:type="spellStart"/>
      <w:r>
        <w:t>UserDAO</w:t>
      </w:r>
      <w:proofErr w:type="spellEnd"/>
      <w:r>
        <w:br/>
        <w:t>{</w:t>
      </w:r>
      <w:r>
        <w:br/>
        <w:t xml:space="preserve">     </w:t>
      </w:r>
      <w:proofErr w:type="spellStart"/>
      <w:r>
        <w:t>findByUserId</w:t>
      </w:r>
      <w:proofErr w:type="spellEnd"/>
      <w:r>
        <w:t xml:space="preserve">(String </w:t>
      </w:r>
      <w:proofErr w:type="spellStart"/>
      <w:r>
        <w:t>userId</w:t>
      </w:r>
      <w:proofErr w:type="spellEnd"/>
      <w:r>
        <w:t>)</w:t>
      </w:r>
      <w:r>
        <w:br/>
        <w:t xml:space="preserve">     {</w:t>
      </w:r>
      <w:r>
        <w:br/>
        <w:t xml:space="preserve">          User </w:t>
      </w:r>
      <w:proofErr w:type="spellStart"/>
      <w:r>
        <w:t>user</w:t>
      </w:r>
      <w:proofErr w:type="spellEnd"/>
      <w:r>
        <w:t xml:space="preserve"> = null;</w:t>
      </w:r>
      <w:r>
        <w:br/>
        <w:t xml:space="preserve">          </w:t>
      </w:r>
      <w:r w:rsidRPr="00BD094B">
        <w:t xml:space="preserve">try </w:t>
      </w:r>
      <w:r w:rsidRPr="00BD094B">
        <w:br/>
      </w:r>
      <w:r>
        <w:t xml:space="preserve">          </w:t>
      </w:r>
      <w:r w:rsidRPr="00BD094B">
        <w:t>{</w:t>
      </w:r>
      <w:r w:rsidRPr="00BD094B">
        <w:br/>
        <w:t xml:space="preserve">    </w:t>
      </w:r>
      <w:r>
        <w:t xml:space="preserve">           user</w:t>
      </w:r>
      <w:r w:rsidRPr="00C85C5B">
        <w:t xml:space="preserve"> = (User)</w:t>
      </w:r>
      <w:proofErr w:type="spellStart"/>
      <w:r w:rsidRPr="00C85C5B">
        <w:t>getSqlMapClientTem</w:t>
      </w:r>
      <w:r>
        <w:t>plate</w:t>
      </w:r>
      <w:proofErr w:type="spellEnd"/>
      <w:r>
        <w:t>().</w:t>
      </w:r>
      <w:proofErr w:type="spellStart"/>
      <w:r>
        <w:t>queryForObject</w:t>
      </w:r>
      <w:proofErr w:type="spellEnd"/>
      <w:r>
        <w:t>(GET_USER</w:t>
      </w:r>
      <w:r w:rsidRPr="00C85C5B">
        <w:t xml:space="preserve">, </w:t>
      </w:r>
      <w:proofErr w:type="spellStart"/>
      <w:r w:rsidRPr="00C85C5B">
        <w:t>userId</w:t>
      </w:r>
      <w:proofErr w:type="spellEnd"/>
      <w:r w:rsidRPr="00C85C5B">
        <w:t>);</w:t>
      </w:r>
      <w:r w:rsidRPr="00BD094B">
        <w:br/>
      </w:r>
      <w:r>
        <w:t xml:space="preserve">          </w:t>
      </w:r>
      <w:r w:rsidRPr="00BD094B">
        <w:t>}</w:t>
      </w:r>
      <w:r>
        <w:br/>
        <w:t xml:space="preserve">          </w:t>
      </w:r>
      <w:r w:rsidRPr="00BD094B">
        <w:t>catch(</w:t>
      </w:r>
      <w:proofErr w:type="spellStart"/>
      <w:r>
        <w:t>DataAccess</w:t>
      </w:r>
      <w:r w:rsidRPr="00BD094B">
        <w:t>Exception</w:t>
      </w:r>
      <w:proofErr w:type="spellEnd"/>
      <w:r w:rsidRPr="00BD094B">
        <w:t xml:space="preserve"> ex)</w:t>
      </w:r>
      <w:r w:rsidRPr="00BD094B">
        <w:br/>
      </w:r>
      <w:r>
        <w:t xml:space="preserve">          {</w:t>
      </w:r>
      <w:r>
        <w:br/>
      </w:r>
      <w:r w:rsidRPr="00E525BA">
        <w:t xml:space="preserve">               //service class, must repackage exception</w:t>
      </w:r>
      <w:r>
        <w:rPr>
          <w:b/>
        </w:rPr>
        <w:br/>
        <w:t xml:space="preserve">  </w:t>
      </w:r>
      <w:r w:rsidRPr="00BD094B">
        <w:rPr>
          <w:b/>
        </w:rPr>
        <w:t xml:space="preserve"> </w:t>
      </w:r>
      <w:r>
        <w:rPr>
          <w:b/>
        </w:rPr>
        <w:t xml:space="preserve">            </w:t>
      </w:r>
      <w:proofErr w:type="spellStart"/>
      <w:r>
        <w:t>logger.error</w:t>
      </w:r>
      <w:proofErr w:type="spellEnd"/>
      <w:r>
        <w:t xml:space="preserve">(“could not access </w:t>
      </w:r>
      <w:proofErr w:type="spellStart"/>
      <w:r>
        <w:t>database”,ex</w:t>
      </w:r>
      <w:proofErr w:type="spellEnd"/>
      <w:r>
        <w:t>);</w:t>
      </w:r>
      <w:r>
        <w:br/>
        <w:t xml:space="preserve">               </w:t>
      </w:r>
      <w:r w:rsidRPr="00E525BA">
        <w:rPr>
          <w:b/>
        </w:rPr>
        <w:t xml:space="preserve">throw new </w:t>
      </w:r>
      <w:proofErr w:type="spellStart"/>
      <w:r w:rsidRPr="00E525BA">
        <w:rPr>
          <w:b/>
        </w:rPr>
        <w:t>applicationException</w:t>
      </w:r>
      <w:proofErr w:type="spellEnd"/>
      <w:r w:rsidRPr="00E525BA">
        <w:rPr>
          <w:b/>
        </w:rPr>
        <w:t>(“could not connect to database”, ex);</w:t>
      </w:r>
      <w:r w:rsidRPr="00BD094B">
        <w:br/>
      </w:r>
      <w:r>
        <w:t xml:space="preserve">          </w:t>
      </w:r>
      <w:r w:rsidRPr="00BD094B">
        <w:t>}</w:t>
      </w:r>
      <w:r>
        <w:br/>
        <w:t xml:space="preserve">     }</w:t>
      </w:r>
      <w:r>
        <w:br/>
      </w:r>
    </w:p>
    <w:p w:rsidR="00060505" w:rsidRDefault="00060505" w:rsidP="00060505">
      <w:pPr>
        <w:pStyle w:val="Explaination"/>
        <w:numPr>
          <w:ilvl w:val="12"/>
          <w:numId w:val="0"/>
        </w:numPr>
        <w:ind w:left="720"/>
      </w:pPr>
    </w:p>
    <w:p w:rsidR="00060505" w:rsidRDefault="00060505" w:rsidP="00060505">
      <w:pPr>
        <w:pStyle w:val="Numbereditem"/>
        <w:numPr>
          <w:ilvl w:val="0"/>
          <w:numId w:val="25"/>
        </w:numPr>
        <w:tabs>
          <w:tab w:val="left" w:pos="360"/>
        </w:tabs>
      </w:pPr>
      <w:r>
        <w:lastRenderedPageBreak/>
        <w:t>Preserve the original stack trace information throughout the life of the Exception.</w:t>
      </w:r>
    </w:p>
    <w:p w:rsidR="00060505" w:rsidRDefault="00060505" w:rsidP="00060505">
      <w:pPr>
        <w:pStyle w:val="Explaination"/>
        <w:numPr>
          <w:ilvl w:val="12"/>
          <w:numId w:val="0"/>
        </w:numPr>
        <w:ind w:left="720"/>
      </w:pPr>
      <w:r>
        <w:t>If an exception is caught in an integration class, and an exception is to be re-thrown to the presentation class, the newly thrown exception must preserve the caught exception stack trace</w:t>
      </w:r>
    </w:p>
    <w:p w:rsidR="00060505" w:rsidRDefault="00060505" w:rsidP="00060505">
      <w:pPr>
        <w:pStyle w:val="Numbereditem"/>
        <w:numPr>
          <w:ilvl w:val="0"/>
          <w:numId w:val="25"/>
        </w:numPr>
        <w:tabs>
          <w:tab w:val="left" w:pos="360"/>
        </w:tabs>
      </w:pPr>
      <w:r>
        <w:t>Exceptions should be logged once whenever they are caught except as outlined by rule 4 and dealt with where they are caught, exceptions should not be passed to generic exception handling methods.</w:t>
      </w:r>
    </w:p>
    <w:p w:rsidR="00060505" w:rsidRDefault="00060505" w:rsidP="00060505">
      <w:pPr>
        <w:pStyle w:val="Numbereditem"/>
        <w:tabs>
          <w:tab w:val="left" w:pos="360"/>
        </w:tabs>
        <w:ind w:left="360"/>
      </w:pPr>
      <w:r>
        <w:t xml:space="preserve">  </w:t>
      </w:r>
    </w:p>
    <w:p w:rsidR="00060505" w:rsidRDefault="00060505" w:rsidP="00060505">
      <w:pPr>
        <w:pStyle w:val="code"/>
      </w:pPr>
      <w:r>
        <w:t xml:space="preserve">  </w:t>
      </w:r>
      <w:r>
        <w:br/>
        <w:t xml:space="preserve">public class </w:t>
      </w:r>
      <w:proofErr w:type="spellStart"/>
      <w:r>
        <w:t>UserDAOImpl</w:t>
      </w:r>
      <w:proofErr w:type="spellEnd"/>
      <w:r>
        <w:t xml:space="preserve"> implements </w:t>
      </w:r>
      <w:proofErr w:type="spellStart"/>
      <w:r>
        <w:t>UserDAO</w:t>
      </w:r>
      <w:proofErr w:type="spellEnd"/>
      <w:r>
        <w:br/>
        <w:t>{</w:t>
      </w:r>
      <w:r>
        <w:br/>
        <w:t xml:space="preserve">     </w:t>
      </w:r>
      <w:proofErr w:type="spellStart"/>
      <w:r>
        <w:t>findByUserId</w:t>
      </w:r>
      <w:proofErr w:type="spellEnd"/>
      <w:r>
        <w:t xml:space="preserve">(String </w:t>
      </w:r>
      <w:proofErr w:type="spellStart"/>
      <w:r>
        <w:t>userId</w:t>
      </w:r>
      <w:proofErr w:type="spellEnd"/>
      <w:r>
        <w:t>)</w:t>
      </w:r>
      <w:r>
        <w:br/>
        <w:t xml:space="preserve">     {</w:t>
      </w:r>
      <w:r>
        <w:br/>
        <w:t xml:space="preserve">          User </w:t>
      </w:r>
      <w:proofErr w:type="spellStart"/>
      <w:r>
        <w:t>user</w:t>
      </w:r>
      <w:proofErr w:type="spellEnd"/>
      <w:r>
        <w:t xml:space="preserve"> = null;</w:t>
      </w:r>
      <w:r>
        <w:br/>
        <w:t xml:space="preserve">          </w:t>
      </w:r>
      <w:r w:rsidRPr="00BD094B">
        <w:t xml:space="preserve">try </w:t>
      </w:r>
      <w:r w:rsidRPr="00BD094B">
        <w:br/>
      </w:r>
      <w:r>
        <w:t xml:space="preserve">          </w:t>
      </w:r>
      <w:r w:rsidRPr="00BD094B">
        <w:t>{</w:t>
      </w:r>
      <w:r w:rsidRPr="00BD094B">
        <w:br/>
        <w:t xml:space="preserve">    </w:t>
      </w:r>
      <w:r>
        <w:t xml:space="preserve">           user</w:t>
      </w:r>
      <w:r w:rsidRPr="00C85C5B">
        <w:t xml:space="preserve"> = (User)</w:t>
      </w:r>
      <w:proofErr w:type="spellStart"/>
      <w:r w:rsidRPr="00C85C5B">
        <w:t>getSqlMapClientTem</w:t>
      </w:r>
      <w:r>
        <w:t>plate</w:t>
      </w:r>
      <w:proofErr w:type="spellEnd"/>
      <w:r>
        <w:t>().</w:t>
      </w:r>
      <w:proofErr w:type="spellStart"/>
      <w:r>
        <w:t>queryForObject</w:t>
      </w:r>
      <w:proofErr w:type="spellEnd"/>
      <w:r>
        <w:t>(GET_USER</w:t>
      </w:r>
      <w:r w:rsidRPr="00C85C5B">
        <w:t xml:space="preserve">, </w:t>
      </w:r>
      <w:proofErr w:type="spellStart"/>
      <w:r w:rsidRPr="00C85C5B">
        <w:t>userId</w:t>
      </w:r>
      <w:proofErr w:type="spellEnd"/>
      <w:r w:rsidRPr="00C85C5B">
        <w:t>);</w:t>
      </w:r>
      <w:r w:rsidRPr="00BD094B">
        <w:br/>
      </w:r>
      <w:r>
        <w:t xml:space="preserve">          </w:t>
      </w:r>
      <w:r w:rsidRPr="00BD094B">
        <w:t>}</w:t>
      </w:r>
      <w:r>
        <w:br/>
        <w:t xml:space="preserve">          </w:t>
      </w:r>
      <w:r w:rsidRPr="00BD094B">
        <w:t>catch(</w:t>
      </w:r>
      <w:proofErr w:type="spellStart"/>
      <w:r>
        <w:t>DataAccess</w:t>
      </w:r>
      <w:r w:rsidRPr="00BD094B">
        <w:t>Exception</w:t>
      </w:r>
      <w:proofErr w:type="spellEnd"/>
      <w:r w:rsidRPr="00BD094B">
        <w:t xml:space="preserve"> ex)</w:t>
      </w:r>
      <w:r w:rsidRPr="00BD094B">
        <w:br/>
      </w:r>
      <w:r>
        <w:t xml:space="preserve">          {</w:t>
      </w:r>
      <w:r>
        <w:br/>
      </w:r>
      <w:r w:rsidRPr="00BD094B">
        <w:rPr>
          <w:b/>
        </w:rPr>
        <w:t xml:space="preserve">  </w:t>
      </w:r>
      <w:r>
        <w:rPr>
          <w:b/>
        </w:rPr>
        <w:t xml:space="preserve">             </w:t>
      </w:r>
      <w:r w:rsidRPr="008A5E46">
        <w:rPr>
          <w:b/>
        </w:rPr>
        <w:t>//service class, must repackage exception</w:t>
      </w:r>
      <w:r w:rsidRPr="008A5E46">
        <w:rPr>
          <w:b/>
        </w:rPr>
        <w:br/>
        <w:t xml:space="preserve">               </w:t>
      </w:r>
      <w:proofErr w:type="spellStart"/>
      <w:r w:rsidRPr="008A5E46">
        <w:rPr>
          <w:b/>
        </w:rPr>
        <w:t>logger.error</w:t>
      </w:r>
      <w:proofErr w:type="spellEnd"/>
      <w:r w:rsidRPr="008A5E46">
        <w:rPr>
          <w:b/>
        </w:rPr>
        <w:t xml:space="preserve">(“could not access </w:t>
      </w:r>
      <w:proofErr w:type="spellStart"/>
      <w:r w:rsidRPr="008A5E46">
        <w:rPr>
          <w:b/>
        </w:rPr>
        <w:t>database”,ex</w:t>
      </w:r>
      <w:proofErr w:type="spellEnd"/>
      <w:r w:rsidRPr="008A5E46">
        <w:rPr>
          <w:b/>
        </w:rPr>
        <w:t>);</w:t>
      </w:r>
      <w:r>
        <w:br/>
        <w:t xml:space="preserve">               throw new </w:t>
      </w:r>
      <w:proofErr w:type="spellStart"/>
      <w:r>
        <w:t>ApplicationException</w:t>
      </w:r>
      <w:proofErr w:type="spellEnd"/>
      <w:r>
        <w:t>(“could not connect to database”, ex);</w:t>
      </w:r>
      <w:r w:rsidRPr="00BD094B">
        <w:br/>
      </w:r>
      <w:r>
        <w:t xml:space="preserve">          </w:t>
      </w:r>
      <w:r w:rsidRPr="00BD094B">
        <w:t>}</w:t>
      </w:r>
      <w:r>
        <w:br/>
        <w:t xml:space="preserve">     }</w:t>
      </w:r>
      <w:r>
        <w:br/>
      </w:r>
    </w:p>
    <w:p w:rsidR="00060505" w:rsidRDefault="00060505" w:rsidP="00060505">
      <w:pPr>
        <w:pStyle w:val="Numbereditem"/>
        <w:numPr>
          <w:ilvl w:val="0"/>
          <w:numId w:val="25"/>
        </w:numPr>
        <w:tabs>
          <w:tab w:val="left" w:pos="360"/>
        </w:tabs>
      </w:pPr>
      <w:r>
        <w:t xml:space="preserve">Swallowed checked exceptions should be avoided, and where they cannot be avoided proper commenting should document why an empty catch block exists.  The general exception </w:t>
      </w:r>
      <w:proofErr w:type="spellStart"/>
      <w:proofErr w:type="gramStart"/>
      <w:r w:rsidRPr="008A5E46">
        <w:t>java.lang</w:t>
      </w:r>
      <w:proofErr w:type="gramEnd"/>
      <w:r w:rsidRPr="008A5E46">
        <w:t>.Exception</w:t>
      </w:r>
      <w:proofErr w:type="spellEnd"/>
      <w:r>
        <w:t xml:space="preserve"> should never be caught.</w:t>
      </w:r>
    </w:p>
    <w:p w:rsidR="00060505" w:rsidRDefault="00060505" w:rsidP="00060505">
      <w:pPr>
        <w:pStyle w:val="Numbereditem"/>
        <w:tabs>
          <w:tab w:val="left" w:pos="360"/>
        </w:tabs>
        <w:ind w:left="360"/>
      </w:pPr>
    </w:p>
    <w:p w:rsidR="00060505" w:rsidRDefault="00060505" w:rsidP="00060505">
      <w:pPr>
        <w:pStyle w:val="code"/>
      </w:pPr>
      <w:r>
        <w:br/>
      </w:r>
      <w:r w:rsidRPr="00BD094B">
        <w:t xml:space="preserve">try </w:t>
      </w:r>
      <w:r w:rsidRPr="00BD094B">
        <w:br/>
        <w:t>{</w:t>
      </w:r>
      <w:r w:rsidRPr="00BD094B">
        <w:br/>
        <w:t xml:space="preserve">    </w:t>
      </w:r>
      <w:proofErr w:type="spellStart"/>
      <w:r>
        <w:t>AdditionalData</w:t>
      </w:r>
      <w:proofErr w:type="spellEnd"/>
      <w:r>
        <w:t xml:space="preserve"> </w:t>
      </w:r>
      <w:proofErr w:type="spellStart"/>
      <w:r>
        <w:t>additionalData</w:t>
      </w:r>
      <w:proofErr w:type="spellEnd"/>
      <w:r>
        <w:t xml:space="preserve"> = </w:t>
      </w:r>
      <w:proofErr w:type="spellStart"/>
      <w:r>
        <w:t>getAdditionalUserData</w:t>
      </w:r>
      <w:proofErr w:type="spellEnd"/>
      <w:r w:rsidRPr="00BD094B">
        <w:t>(</w:t>
      </w:r>
      <w:proofErr w:type="spellStart"/>
      <w:r>
        <w:t>userId</w:t>
      </w:r>
      <w:proofErr w:type="spellEnd"/>
      <w:r w:rsidRPr="00BD094B">
        <w:t>);</w:t>
      </w:r>
      <w:r w:rsidRPr="00BD094B">
        <w:br/>
        <w:t>}</w:t>
      </w:r>
      <w:r>
        <w:br/>
      </w:r>
      <w:proofErr w:type="gramStart"/>
      <w:r w:rsidRPr="00BD094B">
        <w:t>catch(</w:t>
      </w:r>
      <w:proofErr w:type="spellStart"/>
      <w:proofErr w:type="gramEnd"/>
      <w:r>
        <w:t>UserNotRegistered</w:t>
      </w:r>
      <w:proofErr w:type="spellEnd"/>
      <w:r w:rsidRPr="00BD094B">
        <w:t xml:space="preserve"> ex)</w:t>
      </w:r>
      <w:r w:rsidRPr="00BD094B">
        <w:br/>
      </w:r>
      <w:r>
        <w:t>{</w:t>
      </w:r>
      <w:r>
        <w:br/>
      </w:r>
      <w:r w:rsidRPr="00BD094B">
        <w:rPr>
          <w:b/>
        </w:rPr>
        <w:t xml:space="preserve">  /*</w:t>
      </w:r>
      <w:r w:rsidRPr="00BD094B">
        <w:rPr>
          <w:b/>
        </w:rPr>
        <w:br/>
        <w:t xml:space="preserve">   * </w:t>
      </w:r>
      <w:r>
        <w:rPr>
          <w:b/>
        </w:rPr>
        <w:t xml:space="preserve">thrown </w:t>
      </w:r>
      <w:r w:rsidRPr="00BD094B">
        <w:rPr>
          <w:b/>
        </w:rPr>
        <w:t xml:space="preserve">if </w:t>
      </w:r>
      <w:r>
        <w:rPr>
          <w:b/>
        </w:rPr>
        <w:t>the user has not been registered in the third party service</w:t>
      </w:r>
      <w:r w:rsidRPr="00BD094B">
        <w:rPr>
          <w:b/>
        </w:rPr>
        <w:br/>
        <w:t xml:space="preserve">    * </w:t>
      </w:r>
      <w:r>
        <w:rPr>
          <w:b/>
        </w:rPr>
        <w:t>which isn’t necessary for updating the user information</w:t>
      </w:r>
      <w:r w:rsidRPr="00BD094B">
        <w:rPr>
          <w:b/>
        </w:rPr>
        <w:br/>
        <w:t xml:space="preserve">    */ </w:t>
      </w:r>
      <w:r w:rsidRPr="00BD094B">
        <w:br/>
        <w:t>}</w:t>
      </w:r>
      <w:r>
        <w:br/>
      </w:r>
    </w:p>
    <w:p w:rsidR="00060505" w:rsidRDefault="00060505" w:rsidP="00060505">
      <w:pPr>
        <w:pStyle w:val="Numbereditem"/>
        <w:numPr>
          <w:ilvl w:val="0"/>
          <w:numId w:val="25"/>
        </w:numPr>
        <w:tabs>
          <w:tab w:val="left" w:pos="360"/>
        </w:tabs>
      </w:pPr>
      <w:r>
        <w:t>A function should not contain split try catch blocks, where multiple checked exceptions are caught they should be handled in subsequent catch blocks or if necessary in nested try blocks.</w:t>
      </w:r>
    </w:p>
    <w:p w:rsidR="00060505" w:rsidRDefault="00060505" w:rsidP="00060505">
      <w:pPr>
        <w:pStyle w:val="Explaination"/>
        <w:numPr>
          <w:ilvl w:val="12"/>
          <w:numId w:val="0"/>
        </w:numPr>
      </w:pPr>
    </w:p>
    <w:p w:rsidR="00060505" w:rsidRDefault="00060505" w:rsidP="00060505">
      <w:pPr>
        <w:pStyle w:val="code"/>
      </w:pPr>
      <w:r>
        <w:lastRenderedPageBreak/>
        <w:br/>
      </w:r>
      <w:r w:rsidRPr="00BD094B">
        <w:t xml:space="preserve">try </w:t>
      </w:r>
      <w:r w:rsidRPr="00BD094B">
        <w:br/>
        <w:t>{</w:t>
      </w:r>
      <w:r w:rsidRPr="00BD094B">
        <w:br/>
        <w:t xml:space="preserve">    </w:t>
      </w:r>
      <w:r>
        <w:t xml:space="preserve">User </w:t>
      </w:r>
      <w:proofErr w:type="spellStart"/>
      <w:r>
        <w:t>user</w:t>
      </w:r>
      <w:proofErr w:type="spellEnd"/>
      <w:r w:rsidRPr="00C85C5B">
        <w:t xml:space="preserve"> = (User)</w:t>
      </w:r>
      <w:proofErr w:type="spellStart"/>
      <w:proofErr w:type="gramStart"/>
      <w:r w:rsidRPr="00C85C5B">
        <w:t>getSqlMapClientTem</w:t>
      </w:r>
      <w:r>
        <w:t>plate</w:t>
      </w:r>
      <w:proofErr w:type="spellEnd"/>
      <w:r>
        <w:t>(</w:t>
      </w:r>
      <w:proofErr w:type="gramEnd"/>
      <w:r>
        <w:t>).</w:t>
      </w:r>
      <w:proofErr w:type="spellStart"/>
      <w:r>
        <w:t>queryForObject</w:t>
      </w:r>
      <w:proofErr w:type="spellEnd"/>
      <w:r>
        <w:t>(GET_USER</w:t>
      </w:r>
      <w:r w:rsidRPr="00C85C5B">
        <w:t xml:space="preserve">, </w:t>
      </w:r>
      <w:proofErr w:type="spellStart"/>
      <w:r w:rsidRPr="00C85C5B">
        <w:t>userId</w:t>
      </w:r>
      <w:proofErr w:type="spellEnd"/>
      <w:r w:rsidRPr="00C85C5B">
        <w:t>);</w:t>
      </w:r>
      <w:r>
        <w:br/>
        <w:t xml:space="preserve">    </w:t>
      </w:r>
      <w:proofErr w:type="spellStart"/>
      <w:r>
        <w:t>UserMetaData</w:t>
      </w:r>
      <w:proofErr w:type="spellEnd"/>
      <w:r>
        <w:t xml:space="preserve"> </w:t>
      </w:r>
      <w:proofErr w:type="spellStart"/>
      <w:r>
        <w:t>userMetaData</w:t>
      </w:r>
      <w:proofErr w:type="spellEnd"/>
      <w:r>
        <w:t xml:space="preserve"> = </w:t>
      </w:r>
      <w:proofErr w:type="spellStart"/>
      <w:r>
        <w:t>userMetaDataService.getUserMetaDataByUser</w:t>
      </w:r>
      <w:proofErr w:type="spellEnd"/>
      <w:r>
        <w:t>(user);</w:t>
      </w:r>
      <w:r w:rsidRPr="00BD094B">
        <w:br/>
        <w:t>}</w:t>
      </w:r>
      <w:r>
        <w:br/>
      </w:r>
      <w:r w:rsidRPr="00BD094B">
        <w:t>catch(</w:t>
      </w:r>
      <w:proofErr w:type="spellStart"/>
      <w:r>
        <w:t>SQL</w:t>
      </w:r>
      <w:r w:rsidRPr="00BD094B">
        <w:t>Exception</w:t>
      </w:r>
      <w:proofErr w:type="spellEnd"/>
      <w:r w:rsidRPr="00BD094B">
        <w:t xml:space="preserve"> ex)</w:t>
      </w:r>
      <w:r w:rsidRPr="00BD094B">
        <w:br/>
      </w:r>
      <w:r>
        <w:t>{</w:t>
      </w:r>
      <w:r>
        <w:br/>
      </w:r>
      <w:r>
        <w:rPr>
          <w:b/>
        </w:rPr>
        <w:t xml:space="preserve">   throw new </w:t>
      </w:r>
      <w:proofErr w:type="spellStart"/>
      <w:r>
        <w:rPr>
          <w:b/>
        </w:rPr>
        <w:t>ApplicationException</w:t>
      </w:r>
      <w:proofErr w:type="spellEnd"/>
      <w:r>
        <w:rPr>
          <w:b/>
        </w:rPr>
        <w:t>(“could not access database” , ex);</w:t>
      </w:r>
      <w:r w:rsidRPr="00BD094B">
        <w:br/>
        <w:t>}</w:t>
      </w:r>
      <w:r>
        <w:br/>
      </w:r>
      <w:r w:rsidRPr="00BD094B">
        <w:t>catch(</w:t>
      </w:r>
      <w:proofErr w:type="spellStart"/>
      <w:r>
        <w:t>WebServiceConnectionException</w:t>
      </w:r>
      <w:proofErr w:type="spellEnd"/>
      <w:r>
        <w:t xml:space="preserve"> </w:t>
      </w:r>
      <w:r w:rsidRPr="00BD094B">
        <w:t>ex)</w:t>
      </w:r>
      <w:r w:rsidRPr="00BD094B">
        <w:br/>
      </w:r>
      <w:r>
        <w:t>{</w:t>
      </w:r>
      <w:r>
        <w:br/>
      </w:r>
      <w:r>
        <w:rPr>
          <w:b/>
        </w:rPr>
        <w:t xml:space="preserve">   throw new </w:t>
      </w:r>
      <w:proofErr w:type="spellStart"/>
      <w:r>
        <w:rPr>
          <w:b/>
        </w:rPr>
        <w:t>ApplicationException</w:t>
      </w:r>
      <w:proofErr w:type="spellEnd"/>
      <w:r>
        <w:rPr>
          <w:b/>
        </w:rPr>
        <w:t>(“could not connect to web service” , ex);</w:t>
      </w:r>
      <w:r w:rsidRPr="00BD094B">
        <w:br/>
        <w:t>}</w:t>
      </w:r>
      <w:r>
        <w:br/>
      </w:r>
    </w:p>
    <w:p w:rsidR="00060505" w:rsidRDefault="00060505" w:rsidP="00060505">
      <w:pPr>
        <w:pStyle w:val="Numbereditem"/>
        <w:tabs>
          <w:tab w:val="left" w:pos="360"/>
        </w:tabs>
        <w:rPr>
          <w:ins w:id="174" w:author="johann.abraham" w:date="2009-05-01T11:43:00Z"/>
        </w:rPr>
        <w:pPrChange w:id="175" w:author="johann.abraham" w:date="2009-05-01T11:44:00Z">
          <w:pPr>
            <w:pStyle w:val="Numbereditem"/>
            <w:numPr>
              <w:numId w:val="25"/>
            </w:numPr>
            <w:tabs>
              <w:tab w:val="left" w:pos="360"/>
            </w:tabs>
            <w:ind w:left="360" w:hanging="360"/>
          </w:pPr>
        </w:pPrChange>
      </w:pPr>
    </w:p>
    <w:p w:rsidR="00060505" w:rsidRDefault="00060505" w:rsidP="00060505">
      <w:pPr>
        <w:pStyle w:val="Numbereditem"/>
        <w:numPr>
          <w:ilvl w:val="0"/>
          <w:numId w:val="25"/>
        </w:numPr>
        <w:tabs>
          <w:tab w:val="left" w:pos="360"/>
        </w:tabs>
      </w:pPr>
      <w:r>
        <w:t>List all normal exceptions thrown in the throws clause, not just base class of related exceptions.</w:t>
      </w:r>
    </w:p>
    <w:p w:rsidR="00060505" w:rsidRDefault="00060505" w:rsidP="00060505">
      <w:pPr>
        <w:pStyle w:val="Explaination"/>
        <w:numPr>
          <w:ilvl w:val="12"/>
          <w:numId w:val="0"/>
        </w:numPr>
        <w:ind w:left="720"/>
      </w:pPr>
      <w:r>
        <w:t xml:space="preserve">In other words, if your method throws </w:t>
      </w:r>
      <w:proofErr w:type="spellStart"/>
      <w:r>
        <w:t>MyException</w:t>
      </w:r>
      <w:proofErr w:type="spellEnd"/>
      <w:r>
        <w:t xml:space="preserve"> and </w:t>
      </w:r>
      <w:proofErr w:type="spellStart"/>
      <w:r>
        <w:t>MyDerivedException</w:t>
      </w:r>
      <w:proofErr w:type="spellEnd"/>
      <w:r>
        <w:t xml:space="preserve"> (which is derived from </w:t>
      </w:r>
      <w:proofErr w:type="spellStart"/>
      <w:r>
        <w:t>MyException</w:t>
      </w:r>
      <w:proofErr w:type="spellEnd"/>
      <w:r>
        <w:t xml:space="preserve">), don’t just declare </w:t>
      </w:r>
      <w:proofErr w:type="spellStart"/>
      <w:r>
        <w:t>MyException</w:t>
      </w:r>
      <w:proofErr w:type="spellEnd"/>
      <w:r>
        <w:t>. While this is legal in the language, it hides useful information from those using your class.</w:t>
      </w:r>
    </w:p>
    <w:p w:rsidR="00060505" w:rsidRDefault="00060505" w:rsidP="00060505">
      <w:pPr>
        <w:pStyle w:val="Numbereditem"/>
        <w:numPr>
          <w:ilvl w:val="0"/>
          <w:numId w:val="25"/>
        </w:numPr>
        <w:tabs>
          <w:tab w:val="left" w:pos="360"/>
        </w:tabs>
      </w:pPr>
      <w:r>
        <w:t>Catch subclasses before base classes.</w:t>
      </w:r>
    </w:p>
    <w:p w:rsidR="00060505" w:rsidRDefault="00060505" w:rsidP="00060505">
      <w:pPr>
        <w:pStyle w:val="Explaination"/>
      </w:pPr>
      <w:r>
        <w:t>If you catch the base class of an exception before trying to catch classes derived from it, the first catch block will catch all derived exceptions:</w:t>
      </w:r>
    </w:p>
    <w:p w:rsidR="00060505" w:rsidRPr="007B037A" w:rsidRDefault="00060505" w:rsidP="00060505">
      <w:pPr>
        <w:pStyle w:val="Examplesource"/>
        <w:rPr>
          <w:rFonts w:ascii="Arial" w:hAnsi="Arial" w:cs="Arial"/>
        </w:rPr>
      </w:pPr>
      <w:r>
        <w:br/>
      </w:r>
      <w:r w:rsidRPr="007B037A">
        <w:rPr>
          <w:rFonts w:ascii="Arial" w:hAnsi="Arial" w:cs="Arial"/>
        </w:rPr>
        <w:t>try</w:t>
      </w:r>
      <w:r w:rsidRPr="007B037A">
        <w:rPr>
          <w:rFonts w:ascii="Arial" w:hAnsi="Arial" w:cs="Arial"/>
        </w:rPr>
        <w:br/>
        <w:t>{</w:t>
      </w:r>
      <w:r w:rsidRPr="007B037A">
        <w:rPr>
          <w:rFonts w:ascii="Arial" w:hAnsi="Arial" w:cs="Arial"/>
        </w:rPr>
        <w:br/>
        <w:t xml:space="preserve">    </w:t>
      </w:r>
      <w:proofErr w:type="spellStart"/>
      <w:proofErr w:type="gramStart"/>
      <w:r w:rsidRPr="007B037A">
        <w:rPr>
          <w:rFonts w:ascii="Arial" w:hAnsi="Arial" w:cs="Arial"/>
        </w:rPr>
        <w:t>doSomething</w:t>
      </w:r>
      <w:proofErr w:type="spellEnd"/>
      <w:r w:rsidRPr="007B037A">
        <w:rPr>
          <w:rFonts w:ascii="Arial" w:hAnsi="Arial" w:cs="Arial"/>
        </w:rPr>
        <w:t>(</w:t>
      </w:r>
      <w:proofErr w:type="gramEnd"/>
      <w:r w:rsidRPr="007B037A">
        <w:rPr>
          <w:rFonts w:ascii="Arial" w:hAnsi="Arial" w:cs="Arial"/>
        </w:rPr>
        <w:t>);</w:t>
      </w:r>
      <w:r w:rsidRPr="007B037A">
        <w:rPr>
          <w:rFonts w:ascii="Arial" w:hAnsi="Arial" w:cs="Arial"/>
        </w:rPr>
        <w:br/>
        <w:t>}</w:t>
      </w:r>
      <w:r w:rsidRPr="007B037A">
        <w:rPr>
          <w:rFonts w:ascii="Arial" w:hAnsi="Arial" w:cs="Arial"/>
        </w:rPr>
        <w:br/>
        <w:t xml:space="preserve">catch ( </w:t>
      </w:r>
      <w:proofErr w:type="spellStart"/>
      <w:r w:rsidRPr="007B037A">
        <w:rPr>
          <w:rFonts w:ascii="Arial" w:hAnsi="Arial" w:cs="Arial"/>
        </w:rPr>
        <w:t>BaseExceptionClass</w:t>
      </w:r>
      <w:proofErr w:type="spellEnd"/>
      <w:r w:rsidRPr="007B037A">
        <w:rPr>
          <w:rFonts w:ascii="Arial" w:hAnsi="Arial" w:cs="Arial"/>
        </w:rPr>
        <w:t xml:space="preserve"> e ) </w:t>
      </w:r>
      <w:r w:rsidRPr="007B037A">
        <w:rPr>
          <w:rFonts w:ascii="Arial" w:hAnsi="Arial" w:cs="Arial"/>
          <w:b/>
        </w:rPr>
        <w:t>// this should come after the next block</w:t>
      </w:r>
      <w:r w:rsidRPr="007B037A">
        <w:rPr>
          <w:rFonts w:ascii="Arial" w:hAnsi="Arial" w:cs="Arial"/>
        </w:rPr>
        <w:br/>
        <w:t>{</w:t>
      </w:r>
      <w:r w:rsidRPr="007B037A">
        <w:rPr>
          <w:rFonts w:ascii="Arial" w:hAnsi="Arial" w:cs="Arial"/>
        </w:rPr>
        <w:br/>
        <w:t xml:space="preserve">    ...</w:t>
      </w:r>
      <w:r w:rsidRPr="007B037A">
        <w:rPr>
          <w:rFonts w:ascii="Arial" w:hAnsi="Arial" w:cs="Arial"/>
        </w:rPr>
        <w:br/>
        <w:t>}</w:t>
      </w:r>
      <w:r w:rsidRPr="007B037A">
        <w:rPr>
          <w:rFonts w:ascii="Arial" w:hAnsi="Arial" w:cs="Arial"/>
        </w:rPr>
        <w:br/>
        <w:t xml:space="preserve">catch ( </w:t>
      </w:r>
      <w:proofErr w:type="spellStart"/>
      <w:r w:rsidRPr="007B037A">
        <w:rPr>
          <w:rFonts w:ascii="Arial" w:hAnsi="Arial" w:cs="Arial"/>
        </w:rPr>
        <w:t>DerivedFromBaseExceptionClass</w:t>
      </w:r>
      <w:proofErr w:type="spellEnd"/>
      <w:r w:rsidRPr="007B037A">
        <w:rPr>
          <w:rFonts w:ascii="Arial" w:hAnsi="Arial" w:cs="Arial"/>
        </w:rPr>
        <w:t xml:space="preserve"> e )</w:t>
      </w:r>
      <w:r w:rsidRPr="007B037A">
        <w:rPr>
          <w:rFonts w:ascii="Arial" w:hAnsi="Arial" w:cs="Arial"/>
        </w:rPr>
        <w:br/>
        <w:t>{</w:t>
      </w:r>
      <w:r w:rsidRPr="007B037A">
        <w:rPr>
          <w:rFonts w:ascii="Arial" w:hAnsi="Arial" w:cs="Arial"/>
        </w:rPr>
        <w:br/>
        <w:t xml:space="preserve">    ... </w:t>
      </w:r>
      <w:r w:rsidRPr="007B037A">
        <w:rPr>
          <w:rFonts w:ascii="Arial" w:hAnsi="Arial" w:cs="Arial"/>
          <w:b/>
        </w:rPr>
        <w:t>// will never get to here, because the previous catch</w:t>
      </w:r>
      <w:r w:rsidRPr="007B037A">
        <w:rPr>
          <w:rFonts w:ascii="Arial" w:hAnsi="Arial" w:cs="Arial"/>
          <w:b/>
        </w:rPr>
        <w:br/>
        <w:t xml:space="preserve">        // statement will catch all classes derived from </w:t>
      </w:r>
      <w:r w:rsidRPr="007B037A">
        <w:rPr>
          <w:rFonts w:ascii="Arial" w:hAnsi="Arial" w:cs="Arial"/>
          <w:b/>
        </w:rPr>
        <w:br/>
        <w:t xml:space="preserve">        // </w:t>
      </w:r>
      <w:proofErr w:type="spellStart"/>
      <w:r w:rsidRPr="007B037A">
        <w:rPr>
          <w:rFonts w:ascii="Arial" w:hAnsi="Arial" w:cs="Arial"/>
          <w:b/>
        </w:rPr>
        <w:t>BaseExceptionClass</w:t>
      </w:r>
      <w:proofErr w:type="spellEnd"/>
      <w:r w:rsidRPr="007B037A">
        <w:rPr>
          <w:rFonts w:ascii="Arial" w:hAnsi="Arial" w:cs="Arial"/>
          <w:b/>
        </w:rPr>
        <w:t xml:space="preserve"> </w:t>
      </w:r>
      <w:r w:rsidRPr="007B037A">
        <w:rPr>
          <w:rFonts w:ascii="Arial" w:hAnsi="Arial" w:cs="Arial"/>
        </w:rPr>
        <w:t xml:space="preserve"> </w:t>
      </w:r>
      <w:r w:rsidRPr="007B037A">
        <w:rPr>
          <w:rFonts w:ascii="Arial" w:hAnsi="Arial" w:cs="Arial"/>
        </w:rPr>
        <w:br/>
        <w:t>}</w:t>
      </w:r>
      <w:r w:rsidRPr="007B037A">
        <w:rPr>
          <w:rFonts w:ascii="Arial" w:hAnsi="Arial" w:cs="Arial"/>
        </w:rPr>
        <w:br/>
      </w:r>
    </w:p>
    <w:p w:rsidR="00CA075C" w:rsidRDefault="00CA075C" w:rsidP="00CA075C">
      <w:pPr>
        <w:pStyle w:val="Heading1"/>
        <w:rPr>
          <w:lang w:val="en-US"/>
        </w:rPr>
      </w:pPr>
      <w:bookmarkStart w:id="176" w:name="_Toc17543906"/>
      <w:bookmarkStart w:id="177" w:name="_Toc509125669"/>
      <w:r>
        <w:rPr>
          <w:lang w:val="en-US"/>
        </w:rPr>
        <w:lastRenderedPageBreak/>
        <w:t>Glossary</w:t>
      </w:r>
      <w:bookmarkEnd w:id="176"/>
      <w:bookmarkEnd w:id="177"/>
    </w:p>
    <w:p w:rsidR="00CA075C" w:rsidRDefault="00CA075C" w:rsidP="00CA075C">
      <w:pPr>
        <w:pStyle w:val="TOC1"/>
        <w:spacing w:before="0"/>
        <w:rPr>
          <w:caps w:val="0"/>
          <w:lang w:val="en-US"/>
        </w:rPr>
      </w:pPr>
      <w:r>
        <w:rPr>
          <w:caps w:val="0"/>
          <w:lang w:val="en-US"/>
        </w:rPr>
        <w:t>abstract class</w:t>
      </w:r>
    </w:p>
    <w:p w:rsidR="00CA075C" w:rsidRDefault="00CA075C" w:rsidP="00CA075C">
      <w:pPr>
        <w:pStyle w:val="BodyTextIndent"/>
      </w:pPr>
      <w:r>
        <w:t xml:space="preserve">A class that exists only as a superclass of another class and can never be directly instantiated. In Java, an abstract class contains or inherits one or more abstract methods or includes the abstract </w:t>
      </w:r>
      <w:bookmarkStart w:id="178" w:name="_GoBack"/>
      <w:bookmarkEnd w:id="178"/>
      <w:r>
        <w:t>keyword in its definition.</w:t>
      </w:r>
    </w:p>
    <w:p w:rsidR="00CA075C" w:rsidRDefault="00CA075C" w:rsidP="00CA075C"/>
    <w:p w:rsidR="00CA075C" w:rsidRDefault="00CA075C" w:rsidP="00CA075C">
      <w:pPr>
        <w:pStyle w:val="TOC1"/>
        <w:spacing w:before="0"/>
        <w:rPr>
          <w:caps w:val="0"/>
          <w:lang w:val="en-US"/>
        </w:rPr>
      </w:pPr>
      <w:r>
        <w:rPr>
          <w:caps w:val="0"/>
          <w:lang w:val="en-US"/>
        </w:rPr>
        <w:t>abstract method</w:t>
      </w:r>
    </w:p>
    <w:p w:rsidR="00CA075C" w:rsidRDefault="00CA075C" w:rsidP="00CA075C">
      <w:pPr>
        <w:pStyle w:val="BodyTextIndent"/>
      </w:pPr>
      <w:r>
        <w:t>A method that has no implementation.</w:t>
      </w:r>
    </w:p>
    <w:p w:rsidR="00CA075C" w:rsidRDefault="00CA075C" w:rsidP="00CA075C"/>
    <w:p w:rsidR="00CA075C" w:rsidRDefault="00CA075C" w:rsidP="00CA075C">
      <w:pPr>
        <w:pStyle w:val="TOC1"/>
        <w:spacing w:before="0"/>
        <w:rPr>
          <w:caps w:val="0"/>
          <w:lang w:val="en-US"/>
        </w:rPr>
      </w:pPr>
      <w:r>
        <w:rPr>
          <w:caps w:val="0"/>
          <w:lang w:val="en-US"/>
        </w:rPr>
        <w:t>abstract data type</w:t>
      </w:r>
    </w:p>
    <w:p w:rsidR="00CA075C" w:rsidRDefault="00CA075C" w:rsidP="00CA075C">
      <w:pPr>
        <w:pStyle w:val="BodyTextIndent"/>
      </w:pPr>
      <w:r>
        <w:t>Defines a type that may have many implementations. Abstract data types include things like stacks, queues, and trees.</w:t>
      </w:r>
    </w:p>
    <w:p w:rsidR="00CA075C" w:rsidRDefault="00CA075C" w:rsidP="00CA075C"/>
    <w:p w:rsidR="00CA075C" w:rsidRDefault="00CA075C" w:rsidP="00CA075C">
      <w:pPr>
        <w:pStyle w:val="TOC1"/>
        <w:spacing w:before="0"/>
        <w:rPr>
          <w:caps w:val="0"/>
          <w:lang w:val="en-US"/>
        </w:rPr>
      </w:pPr>
      <w:r>
        <w:rPr>
          <w:caps w:val="0"/>
          <w:lang w:val="en-US"/>
        </w:rPr>
        <w:t>abstract type</w:t>
      </w:r>
    </w:p>
    <w:p w:rsidR="00CA075C" w:rsidRDefault="00CA075C" w:rsidP="00CA075C">
      <w:pPr>
        <w:pStyle w:val="BodyTextIndent"/>
      </w:pPr>
      <w:r>
        <w:t>Defines the type for a set of objects, where each object must also belong to a set of objects that conform to a known subtype of the abstract type. An abstract type may have one or more implementations.</w:t>
      </w:r>
    </w:p>
    <w:p w:rsidR="00CA075C" w:rsidRDefault="00CA075C" w:rsidP="00CA075C"/>
    <w:p w:rsidR="00CA075C" w:rsidRDefault="00CA075C" w:rsidP="00CA075C">
      <w:pPr>
        <w:pStyle w:val="TOC1"/>
        <w:spacing w:before="0"/>
        <w:rPr>
          <w:caps w:val="0"/>
          <w:lang w:val="en-US"/>
        </w:rPr>
      </w:pPr>
      <w:r>
        <w:rPr>
          <w:caps w:val="0"/>
          <w:lang w:val="en-US"/>
        </w:rPr>
        <w:t>abstraction</w:t>
      </w:r>
    </w:p>
    <w:p w:rsidR="00CA075C" w:rsidRDefault="00CA075C" w:rsidP="00CA075C">
      <w:pPr>
        <w:pStyle w:val="BodyTextIndent"/>
      </w:pPr>
      <w:r>
        <w:t>The process and result of extracting the common or general characteristics from a set of similar entities.</w:t>
      </w:r>
    </w:p>
    <w:p w:rsidR="00CA075C" w:rsidRDefault="00CA075C" w:rsidP="00CA075C"/>
    <w:p w:rsidR="00CA075C" w:rsidRDefault="00CA075C" w:rsidP="00CA075C">
      <w:pPr>
        <w:pStyle w:val="TOC1"/>
        <w:spacing w:before="0"/>
        <w:rPr>
          <w:caps w:val="0"/>
          <w:lang w:val="en-US"/>
        </w:rPr>
      </w:pPr>
      <w:r>
        <w:rPr>
          <w:caps w:val="0"/>
          <w:lang w:val="en-US"/>
        </w:rPr>
        <w:t>accessor</w:t>
      </w:r>
    </w:p>
    <w:p w:rsidR="00CA075C" w:rsidRDefault="00CA075C" w:rsidP="00CA075C">
      <w:pPr>
        <w:pStyle w:val="BodyTextIndent"/>
      </w:pPr>
      <w:r>
        <w:t>A method that sets or gets the value of an object property or attribute.</w:t>
      </w:r>
    </w:p>
    <w:p w:rsidR="00CA075C" w:rsidRDefault="00CA075C" w:rsidP="00CA075C"/>
    <w:p w:rsidR="00CA075C" w:rsidRDefault="00CA075C" w:rsidP="00CA075C">
      <w:pPr>
        <w:pStyle w:val="TOC1"/>
        <w:spacing w:before="0"/>
        <w:rPr>
          <w:caps w:val="0"/>
          <w:lang w:val="en-US"/>
        </w:rPr>
      </w:pPr>
      <w:r>
        <w:rPr>
          <w:caps w:val="0"/>
          <w:lang w:val="en-US"/>
        </w:rPr>
        <w:t>active object</w:t>
      </w:r>
    </w:p>
    <w:p w:rsidR="00CA075C" w:rsidRDefault="00CA075C" w:rsidP="00CA075C">
      <w:pPr>
        <w:pStyle w:val="BodyTextIndent"/>
      </w:pPr>
      <w:r>
        <w:t>An object that possesses its own thread of control.</w:t>
      </w:r>
    </w:p>
    <w:p w:rsidR="00CA075C" w:rsidRDefault="00CA075C" w:rsidP="00CA075C"/>
    <w:p w:rsidR="00CA075C" w:rsidRDefault="00CA075C" w:rsidP="00CA075C">
      <w:pPr>
        <w:pStyle w:val="TOC1"/>
        <w:spacing w:before="0"/>
        <w:rPr>
          <w:caps w:val="0"/>
          <w:lang w:val="en-US"/>
        </w:rPr>
      </w:pPr>
      <w:r>
        <w:rPr>
          <w:caps w:val="0"/>
          <w:lang w:val="en-US"/>
        </w:rPr>
        <w:t>acyclic dependency</w:t>
      </w:r>
    </w:p>
    <w:p w:rsidR="00CA075C" w:rsidRDefault="00CA075C" w:rsidP="00CA075C">
      <w:pPr>
        <w:pStyle w:val="BodyTextIndent"/>
      </w:pPr>
      <w:r>
        <w:t>A dependency relationship where one entity has a direct or indirect dependency on a second entity, but the second entity has no direct or indirect dependency on the first.</w:t>
      </w:r>
    </w:p>
    <w:p w:rsidR="00CA075C" w:rsidRDefault="00CA075C" w:rsidP="00CA075C"/>
    <w:p w:rsidR="00CA075C" w:rsidRDefault="00CA075C" w:rsidP="00CA075C">
      <w:pPr>
        <w:pStyle w:val="TOC1"/>
        <w:spacing w:before="0"/>
        <w:rPr>
          <w:caps w:val="0"/>
          <w:lang w:val="en-US"/>
        </w:rPr>
      </w:pPr>
      <w:r>
        <w:rPr>
          <w:caps w:val="0"/>
          <w:lang w:val="en-US"/>
        </w:rPr>
        <w:t>aggregation</w:t>
      </w:r>
    </w:p>
    <w:p w:rsidR="00CA075C" w:rsidRDefault="00CA075C" w:rsidP="00CA075C">
      <w:pPr>
        <w:pStyle w:val="BodyTextIndent"/>
      </w:pPr>
      <w:r>
        <w:t>An association representing a whole-part containment relationship.</w:t>
      </w:r>
    </w:p>
    <w:p w:rsidR="00CA075C" w:rsidRDefault="00CA075C" w:rsidP="00CA075C"/>
    <w:p w:rsidR="00CA075C" w:rsidRDefault="00CA075C" w:rsidP="00CA075C">
      <w:pPr>
        <w:pStyle w:val="TOC1"/>
        <w:spacing w:before="0"/>
        <w:rPr>
          <w:caps w:val="0"/>
          <w:lang w:val="en-US"/>
        </w:rPr>
      </w:pPr>
      <w:r>
        <w:rPr>
          <w:caps w:val="0"/>
          <w:lang w:val="en-US"/>
        </w:rPr>
        <w:t>architecture</w:t>
      </w:r>
    </w:p>
    <w:p w:rsidR="00CA075C" w:rsidRDefault="00CA075C" w:rsidP="00CA075C">
      <w:pPr>
        <w:pStyle w:val="BodyTextIndent"/>
      </w:pPr>
      <w:r>
        <w:lastRenderedPageBreak/>
        <w:t>A description of the organization and structure of a software system.</w:t>
      </w:r>
    </w:p>
    <w:p w:rsidR="00CA075C" w:rsidRDefault="00CA075C" w:rsidP="00CA075C"/>
    <w:p w:rsidR="00CA075C" w:rsidRDefault="00CA075C" w:rsidP="00CA075C">
      <w:pPr>
        <w:pStyle w:val="TOC1"/>
        <w:spacing w:before="0"/>
        <w:rPr>
          <w:caps w:val="0"/>
          <w:lang w:val="en-US"/>
        </w:rPr>
      </w:pPr>
      <w:r>
        <w:rPr>
          <w:caps w:val="0"/>
          <w:lang w:val="en-US"/>
        </w:rPr>
        <w:t>argument</w:t>
      </w:r>
    </w:p>
    <w:p w:rsidR="00CA075C" w:rsidRDefault="00CA075C" w:rsidP="00CA075C">
      <w:pPr>
        <w:pStyle w:val="BodyTextIndent"/>
      </w:pPr>
      <w:r>
        <w:t>Data item specified as a parameter in a method call.</w:t>
      </w:r>
    </w:p>
    <w:p w:rsidR="00CA075C" w:rsidRDefault="00CA075C" w:rsidP="00CA075C"/>
    <w:p w:rsidR="00CA075C" w:rsidRDefault="00CA075C" w:rsidP="00CA075C">
      <w:pPr>
        <w:pStyle w:val="TOC1"/>
        <w:spacing w:before="0"/>
        <w:rPr>
          <w:caps w:val="0"/>
          <w:lang w:val="en-US"/>
        </w:rPr>
      </w:pPr>
      <w:r>
        <w:rPr>
          <w:caps w:val="0"/>
          <w:lang w:val="en-US"/>
        </w:rPr>
        <w:t>assertion</w:t>
      </w:r>
    </w:p>
    <w:p w:rsidR="00CA075C" w:rsidRDefault="00CA075C" w:rsidP="00CA075C">
      <w:pPr>
        <w:pStyle w:val="BodyTextIndent"/>
      </w:pPr>
      <w:r>
        <w:t>A statement about the truth of a logical expression.</w:t>
      </w:r>
    </w:p>
    <w:p w:rsidR="00CA075C" w:rsidRDefault="00CA075C" w:rsidP="00CA075C"/>
    <w:p w:rsidR="00CA075C" w:rsidRDefault="00CA075C" w:rsidP="00CA075C">
      <w:pPr>
        <w:pStyle w:val="TOC1"/>
        <w:spacing w:before="0"/>
        <w:rPr>
          <w:caps w:val="0"/>
          <w:lang w:val="en-US"/>
        </w:rPr>
      </w:pPr>
      <w:r>
        <w:rPr>
          <w:caps w:val="0"/>
          <w:lang w:val="en-US"/>
        </w:rPr>
        <w:t>attribute</w:t>
      </w:r>
    </w:p>
    <w:p w:rsidR="00CA075C" w:rsidRDefault="00CA075C" w:rsidP="00CA075C">
      <w:pPr>
        <w:pStyle w:val="BodyTextIndent"/>
      </w:pPr>
      <w:r>
        <w:t>A named characteristic or property of a type, class, or object.</w:t>
      </w:r>
    </w:p>
    <w:p w:rsidR="00CA075C" w:rsidRDefault="00CA075C" w:rsidP="00CA075C"/>
    <w:p w:rsidR="00CA075C" w:rsidRDefault="00CA075C" w:rsidP="00CA075C">
      <w:pPr>
        <w:pStyle w:val="TOC1"/>
        <w:spacing w:before="0"/>
        <w:rPr>
          <w:caps w:val="0"/>
          <w:lang w:val="en-US"/>
        </w:rPr>
      </w:pPr>
      <w:r>
        <w:rPr>
          <w:caps w:val="0"/>
          <w:lang w:val="en-US"/>
        </w:rPr>
        <w:t>behavior</w:t>
      </w:r>
    </w:p>
    <w:p w:rsidR="00CA075C" w:rsidRDefault="00CA075C" w:rsidP="00CA075C">
      <w:pPr>
        <w:pStyle w:val="BodyTextIndent"/>
      </w:pPr>
      <w:r>
        <w:t>The activities and effects produced by an object in response to an event.</w:t>
      </w:r>
    </w:p>
    <w:p w:rsidR="00CA075C" w:rsidRDefault="00CA075C" w:rsidP="00CA075C"/>
    <w:p w:rsidR="00CA075C" w:rsidRDefault="00CA075C" w:rsidP="00CA075C">
      <w:pPr>
        <w:pStyle w:val="TOC1"/>
        <w:spacing w:before="0"/>
        <w:rPr>
          <w:caps w:val="0"/>
          <w:lang w:val="en-US"/>
        </w:rPr>
      </w:pPr>
      <w:r>
        <w:rPr>
          <w:caps w:val="0"/>
          <w:lang w:val="en-US"/>
        </w:rPr>
        <w:t>binary compatible</w:t>
      </w:r>
    </w:p>
    <w:p w:rsidR="00CA075C" w:rsidRDefault="00CA075C" w:rsidP="00CA075C">
      <w:pPr>
        <w:pStyle w:val="BodyTextIndent"/>
      </w:pPr>
      <w:r>
        <w:t>A situation where one version of a software component may be directly and transparently substituted for another version of that component without recompiling the component's clients.</w:t>
      </w:r>
    </w:p>
    <w:p w:rsidR="00CA075C" w:rsidRDefault="00CA075C" w:rsidP="00CA075C"/>
    <w:p w:rsidR="00CA075C" w:rsidRDefault="00CA075C" w:rsidP="00CA075C">
      <w:pPr>
        <w:pStyle w:val="TOC1"/>
        <w:spacing w:before="0"/>
        <w:rPr>
          <w:caps w:val="0"/>
          <w:lang w:val="en-US"/>
        </w:rPr>
      </w:pPr>
      <w:r>
        <w:rPr>
          <w:caps w:val="0"/>
          <w:lang w:val="en-US"/>
        </w:rPr>
        <w:t>block statement</w:t>
      </w:r>
    </w:p>
    <w:p w:rsidR="00CA075C" w:rsidRDefault="00CA075C" w:rsidP="00CA075C">
      <w:pPr>
        <w:ind w:left="720"/>
      </w:pPr>
      <w:r>
        <w:t>The Java language construct that combines one or more statement expressions into a single compound statement, by enclosing them in curly braces "</w:t>
      </w:r>
      <w:r>
        <w:rPr>
          <w:rFonts w:ascii="Courier New" w:hAnsi="Courier New" w:cs="Courier New"/>
        </w:rPr>
        <w:t>{...}</w:t>
      </w:r>
      <w:r>
        <w:t>".</w:t>
      </w:r>
    </w:p>
    <w:p w:rsidR="00CA075C" w:rsidRDefault="00CA075C" w:rsidP="00CA075C"/>
    <w:p w:rsidR="00CA075C" w:rsidRDefault="00CA075C" w:rsidP="00CA075C">
      <w:pPr>
        <w:pStyle w:val="Heading6"/>
      </w:pPr>
      <w:r>
        <w:t>Boolean</w:t>
      </w:r>
    </w:p>
    <w:p w:rsidR="00CA075C" w:rsidRDefault="00CA075C" w:rsidP="00CA075C">
      <w:pPr>
        <w:pStyle w:val="BodyTextIndent"/>
      </w:pPr>
      <w:r>
        <w:t>An enumerated type whose values are true and false.</w:t>
      </w:r>
    </w:p>
    <w:p w:rsidR="00CA075C" w:rsidRDefault="00CA075C" w:rsidP="00CA075C"/>
    <w:p w:rsidR="00CA075C" w:rsidRDefault="00CA075C" w:rsidP="00CA075C">
      <w:pPr>
        <w:pStyle w:val="TOC1"/>
        <w:spacing w:before="0"/>
        <w:rPr>
          <w:caps w:val="0"/>
          <w:lang w:val="en-US"/>
        </w:rPr>
      </w:pPr>
      <w:r>
        <w:rPr>
          <w:caps w:val="0"/>
          <w:lang w:val="en-US"/>
        </w:rPr>
        <w:t>built-in type</w:t>
      </w:r>
    </w:p>
    <w:p w:rsidR="00CA075C" w:rsidRDefault="00CA075C" w:rsidP="00CA075C">
      <w:pPr>
        <w:pStyle w:val="BodyTextIndent"/>
      </w:pPr>
      <w:r>
        <w:t xml:space="preserve">A data type defined as part of the language. The built-in or native types defined by Java include the primitive types </w:t>
      </w:r>
      <w:proofErr w:type="spellStart"/>
      <w:r>
        <w:t>boolean</w:t>
      </w:r>
      <w:proofErr w:type="spellEnd"/>
      <w:r>
        <w:t xml:space="preserve">, byte, char, double, float, </w:t>
      </w:r>
      <w:proofErr w:type="spellStart"/>
      <w:r>
        <w:t>int</w:t>
      </w:r>
      <w:proofErr w:type="spellEnd"/>
      <w:r>
        <w:t>, long, short, and void, and the various classes and interfaces defined in the standard Java API, such as Object, String, Thread, and so forth.</w:t>
      </w:r>
    </w:p>
    <w:p w:rsidR="00CA075C" w:rsidRDefault="00CA075C" w:rsidP="00CA075C"/>
    <w:p w:rsidR="00CA075C" w:rsidRDefault="00CA075C" w:rsidP="00CA075C">
      <w:pPr>
        <w:pStyle w:val="TOC1"/>
        <w:spacing w:before="0"/>
        <w:rPr>
          <w:caps w:val="0"/>
          <w:lang w:val="en-US"/>
        </w:rPr>
      </w:pPr>
      <w:r>
        <w:rPr>
          <w:caps w:val="0"/>
          <w:lang w:val="en-US"/>
        </w:rPr>
        <w:t>checked exception</w:t>
      </w:r>
    </w:p>
    <w:p w:rsidR="00CA075C" w:rsidRDefault="00CA075C" w:rsidP="00CA075C">
      <w:pPr>
        <w:ind w:left="720"/>
      </w:pPr>
      <w:r>
        <w:t xml:space="preserve">Any exception that is not derived from </w:t>
      </w:r>
      <w:proofErr w:type="spellStart"/>
      <w:proofErr w:type="gramStart"/>
      <w:r>
        <w:rPr>
          <w:rFonts w:ascii="Courier New" w:hAnsi="Courier New" w:cs="Courier New"/>
        </w:rPr>
        <w:t>java.lang</w:t>
      </w:r>
      <w:proofErr w:type="gramEnd"/>
      <w:r>
        <w:rPr>
          <w:rFonts w:ascii="Courier New" w:hAnsi="Courier New" w:cs="Courier New"/>
        </w:rPr>
        <w:t>.RuntimeException</w:t>
      </w:r>
      <w:proofErr w:type="spellEnd"/>
      <w:r>
        <w:t xml:space="preserve"> or </w:t>
      </w:r>
      <w:proofErr w:type="spellStart"/>
      <w:r>
        <w:rPr>
          <w:rFonts w:ascii="Courier New" w:hAnsi="Courier New" w:cs="Courier New"/>
        </w:rPr>
        <w:t>java.lang.Error</w:t>
      </w:r>
      <w:proofErr w:type="spellEnd"/>
      <w:r>
        <w:t>, or that appears in the throws clause of a method. A method that throws, or is a recipient of, a checked exception must handle the exception internally or otherwise declare the exception in its own throws clause.</w:t>
      </w:r>
    </w:p>
    <w:p w:rsidR="00CA075C" w:rsidRDefault="00CA075C" w:rsidP="00CA075C"/>
    <w:p w:rsidR="00CA075C" w:rsidRDefault="00CA075C" w:rsidP="00CA075C">
      <w:pPr>
        <w:pStyle w:val="TOC1"/>
        <w:spacing w:before="0"/>
        <w:rPr>
          <w:caps w:val="0"/>
          <w:lang w:val="en-US"/>
        </w:rPr>
      </w:pPr>
      <w:r>
        <w:rPr>
          <w:caps w:val="0"/>
          <w:lang w:val="en-US"/>
        </w:rPr>
        <w:lastRenderedPageBreak/>
        <w:t>class</w:t>
      </w:r>
    </w:p>
    <w:p w:rsidR="00CA075C" w:rsidRDefault="00CA075C" w:rsidP="00CA075C">
      <w:pPr>
        <w:pStyle w:val="BodyTextIndent"/>
      </w:pPr>
      <w:r>
        <w:t>A set of objects that share the same attributes and behavior.</w:t>
      </w:r>
    </w:p>
    <w:p w:rsidR="00CA075C" w:rsidRDefault="00CA075C" w:rsidP="00CA075C"/>
    <w:p w:rsidR="00CA075C" w:rsidRDefault="00CA075C" w:rsidP="00CA075C">
      <w:pPr>
        <w:pStyle w:val="TOC1"/>
        <w:spacing w:before="0"/>
        <w:rPr>
          <w:caps w:val="0"/>
          <w:lang w:val="en-US"/>
        </w:rPr>
      </w:pPr>
      <w:r>
        <w:rPr>
          <w:caps w:val="0"/>
          <w:lang w:val="en-US"/>
        </w:rPr>
        <w:t>class hierarchy</w:t>
      </w:r>
    </w:p>
    <w:p w:rsidR="00CA075C" w:rsidRDefault="00CA075C" w:rsidP="00CA075C">
      <w:pPr>
        <w:pStyle w:val="BodyTextIndent"/>
      </w:pPr>
      <w:r>
        <w:t>A set of classes associated by inheritance relationships.</w:t>
      </w:r>
    </w:p>
    <w:p w:rsidR="00CA075C" w:rsidRDefault="00CA075C" w:rsidP="00CA075C"/>
    <w:p w:rsidR="00CA075C" w:rsidRDefault="00CA075C" w:rsidP="00CA075C">
      <w:pPr>
        <w:pStyle w:val="TOC1"/>
        <w:spacing w:before="0"/>
        <w:rPr>
          <w:caps w:val="0"/>
          <w:lang w:val="en-US"/>
        </w:rPr>
      </w:pPr>
      <w:r>
        <w:rPr>
          <w:caps w:val="0"/>
          <w:lang w:val="en-US"/>
        </w:rPr>
        <w:t>client</w:t>
      </w:r>
    </w:p>
    <w:p w:rsidR="00CA075C" w:rsidRDefault="00CA075C" w:rsidP="00CA075C">
      <w:pPr>
        <w:pStyle w:val="BodyTextIndent"/>
      </w:pPr>
      <w:r>
        <w:t>An entity that requests a service from another entity.</w:t>
      </w:r>
    </w:p>
    <w:p w:rsidR="00CA075C" w:rsidRDefault="00CA075C" w:rsidP="00CA075C"/>
    <w:p w:rsidR="00CA075C" w:rsidRDefault="00CA075C" w:rsidP="00CA075C">
      <w:pPr>
        <w:pStyle w:val="TOC1"/>
        <w:spacing w:before="0"/>
        <w:rPr>
          <w:caps w:val="0"/>
          <w:lang w:val="en-US"/>
        </w:rPr>
      </w:pPr>
      <w:r>
        <w:rPr>
          <w:caps w:val="0"/>
          <w:lang w:val="en-US"/>
        </w:rPr>
        <w:t>cohesion</w:t>
      </w:r>
    </w:p>
    <w:p w:rsidR="00CA075C" w:rsidRDefault="00CA075C" w:rsidP="00CA075C">
      <w:pPr>
        <w:pStyle w:val="BodyTextIndent"/>
      </w:pPr>
      <w:r>
        <w:t>The degree to which two or more entities belong together or relate to each other.</w:t>
      </w:r>
    </w:p>
    <w:p w:rsidR="00CA075C" w:rsidRDefault="00CA075C" w:rsidP="00CA075C"/>
    <w:p w:rsidR="00CA075C" w:rsidRDefault="00CA075C" w:rsidP="00CA075C">
      <w:pPr>
        <w:pStyle w:val="TOC1"/>
        <w:spacing w:before="0"/>
        <w:rPr>
          <w:caps w:val="0"/>
          <w:lang w:val="en-US"/>
        </w:rPr>
      </w:pPr>
      <w:r>
        <w:rPr>
          <w:caps w:val="0"/>
          <w:lang w:val="en-US"/>
        </w:rPr>
        <w:t>component</w:t>
      </w:r>
    </w:p>
    <w:p w:rsidR="00CA075C" w:rsidRDefault="00CA075C" w:rsidP="00CA075C">
      <w:pPr>
        <w:pStyle w:val="BodyTextIndent"/>
      </w:pPr>
      <w:r>
        <w:t>A physical and discrete software entity that conforms to a set of interfaces.</w:t>
      </w:r>
    </w:p>
    <w:p w:rsidR="00CA075C" w:rsidRDefault="00CA075C" w:rsidP="00CA075C"/>
    <w:p w:rsidR="00CA075C" w:rsidRDefault="00CA075C" w:rsidP="00CA075C">
      <w:pPr>
        <w:pStyle w:val="TOC1"/>
        <w:spacing w:before="0"/>
        <w:rPr>
          <w:caps w:val="0"/>
          <w:lang w:val="en-US"/>
        </w:rPr>
      </w:pPr>
      <w:r>
        <w:rPr>
          <w:caps w:val="0"/>
          <w:lang w:val="en-US"/>
        </w:rPr>
        <w:t>composition</w:t>
      </w:r>
    </w:p>
    <w:p w:rsidR="00CA075C" w:rsidRDefault="00CA075C" w:rsidP="00CA075C">
      <w:pPr>
        <w:pStyle w:val="BodyTextIndent"/>
      </w:pPr>
      <w:r>
        <w:t>A form of aggregation where an object is composed of other objects.</w:t>
      </w:r>
    </w:p>
    <w:p w:rsidR="00CA075C" w:rsidRDefault="00CA075C" w:rsidP="00CA075C"/>
    <w:p w:rsidR="00CA075C" w:rsidRDefault="00CA075C" w:rsidP="00CA075C">
      <w:pPr>
        <w:pStyle w:val="TOC1"/>
        <w:spacing w:before="0"/>
        <w:rPr>
          <w:caps w:val="0"/>
          <w:lang w:val="en-US"/>
        </w:rPr>
      </w:pPr>
      <w:r>
        <w:rPr>
          <w:caps w:val="0"/>
          <w:lang w:val="en-US"/>
        </w:rPr>
        <w:t>concrete class</w:t>
      </w:r>
    </w:p>
    <w:p w:rsidR="00CA075C" w:rsidRDefault="00CA075C" w:rsidP="00CA075C">
      <w:pPr>
        <w:pStyle w:val="BodyTextIndent"/>
      </w:pPr>
      <w:r>
        <w:t>A completely specified class that may be directly instantiated. A concrete class defines a specific implementation for an abstract class or type.</w:t>
      </w:r>
    </w:p>
    <w:p w:rsidR="00CA075C" w:rsidRDefault="00CA075C" w:rsidP="00CA075C"/>
    <w:p w:rsidR="00CA075C" w:rsidRDefault="00CA075C" w:rsidP="00CA075C">
      <w:pPr>
        <w:pStyle w:val="TOC1"/>
        <w:spacing w:before="0"/>
        <w:rPr>
          <w:caps w:val="0"/>
          <w:lang w:val="en-US"/>
        </w:rPr>
      </w:pPr>
      <w:r>
        <w:rPr>
          <w:caps w:val="0"/>
          <w:lang w:val="en-US"/>
        </w:rPr>
        <w:t>concrete type</w:t>
      </w:r>
    </w:p>
    <w:p w:rsidR="00CA075C" w:rsidRDefault="00CA075C" w:rsidP="00CA075C">
      <w:pPr>
        <w:pStyle w:val="BodyTextIndent"/>
      </w:pPr>
      <w:r>
        <w:t>A type that may be directly instantiated. A concrete type may refine or extend an abstract type.</w:t>
      </w:r>
    </w:p>
    <w:p w:rsidR="00CA075C" w:rsidRDefault="00CA075C" w:rsidP="00CA075C"/>
    <w:p w:rsidR="00CA075C" w:rsidRDefault="00CA075C" w:rsidP="00CA075C">
      <w:pPr>
        <w:pStyle w:val="TOC1"/>
        <w:spacing w:before="0"/>
        <w:rPr>
          <w:caps w:val="0"/>
          <w:lang w:val="en-US"/>
        </w:rPr>
      </w:pPr>
      <w:r>
        <w:rPr>
          <w:caps w:val="0"/>
          <w:lang w:val="en-US"/>
        </w:rPr>
        <w:t>concurrency</w:t>
      </w:r>
    </w:p>
    <w:p w:rsidR="00CA075C" w:rsidRDefault="00CA075C" w:rsidP="00CA075C">
      <w:pPr>
        <w:pStyle w:val="BodyTextIndent"/>
      </w:pPr>
      <w:r>
        <w:t>The degree by which two or more activities occur or make progress at the same time.</w:t>
      </w:r>
    </w:p>
    <w:p w:rsidR="00CA075C" w:rsidRDefault="00CA075C" w:rsidP="00CA075C"/>
    <w:p w:rsidR="00CA075C" w:rsidRDefault="00CA075C" w:rsidP="00CA075C">
      <w:pPr>
        <w:pStyle w:val="TOC1"/>
        <w:spacing w:before="0"/>
        <w:rPr>
          <w:caps w:val="0"/>
          <w:lang w:val="en-US"/>
        </w:rPr>
      </w:pPr>
      <w:r>
        <w:rPr>
          <w:caps w:val="0"/>
          <w:lang w:val="en-US"/>
        </w:rPr>
        <w:t>constraint</w:t>
      </w:r>
    </w:p>
    <w:p w:rsidR="00CA075C" w:rsidRDefault="00CA075C" w:rsidP="00CA075C">
      <w:pPr>
        <w:pStyle w:val="BodyTextIndent"/>
      </w:pPr>
      <w:r>
        <w:t>A restriction on the value or behavior of an entity.</w:t>
      </w:r>
    </w:p>
    <w:p w:rsidR="00CA075C" w:rsidRDefault="00CA075C" w:rsidP="00CA075C"/>
    <w:p w:rsidR="00CA075C" w:rsidRDefault="00CA075C" w:rsidP="00CA075C">
      <w:pPr>
        <w:pStyle w:val="TOC1"/>
        <w:spacing w:before="0"/>
        <w:rPr>
          <w:caps w:val="0"/>
          <w:lang w:val="en-US"/>
        </w:rPr>
      </w:pPr>
      <w:r>
        <w:rPr>
          <w:caps w:val="0"/>
          <w:lang w:val="en-US"/>
        </w:rPr>
        <w:t>constructor</w:t>
      </w:r>
    </w:p>
    <w:p w:rsidR="00CA075C" w:rsidRDefault="00CA075C" w:rsidP="00CA075C">
      <w:pPr>
        <w:pStyle w:val="BodyTextIndent"/>
      </w:pPr>
      <w:r>
        <w:t>A special method that initializes a new instance of a class.</w:t>
      </w:r>
    </w:p>
    <w:p w:rsidR="00CA075C" w:rsidRDefault="00CA075C" w:rsidP="00CA075C"/>
    <w:p w:rsidR="00CA075C" w:rsidRDefault="00CA075C" w:rsidP="00CA075C">
      <w:pPr>
        <w:pStyle w:val="TOC1"/>
        <w:spacing w:before="0"/>
        <w:rPr>
          <w:caps w:val="0"/>
          <w:lang w:val="en-US"/>
        </w:rPr>
      </w:pPr>
      <w:r>
        <w:rPr>
          <w:caps w:val="0"/>
          <w:lang w:val="en-US"/>
        </w:rPr>
        <w:t>container</w:t>
      </w:r>
    </w:p>
    <w:p w:rsidR="00CA075C" w:rsidRDefault="00CA075C" w:rsidP="00CA075C">
      <w:pPr>
        <w:pStyle w:val="BodyTextIndent"/>
      </w:pPr>
      <w:r>
        <w:lastRenderedPageBreak/>
        <w:t>An object whose purpose is to contain and manipulate other objects.</w:t>
      </w:r>
    </w:p>
    <w:p w:rsidR="00CA075C" w:rsidRDefault="00CA075C" w:rsidP="00CA075C">
      <w:r>
        <w:t xml:space="preserve"> </w:t>
      </w:r>
    </w:p>
    <w:p w:rsidR="00CA075C" w:rsidRDefault="00CA075C" w:rsidP="00CA075C">
      <w:pPr>
        <w:pStyle w:val="TOC1"/>
        <w:spacing w:before="0"/>
        <w:rPr>
          <w:caps w:val="0"/>
          <w:lang w:val="en-US"/>
        </w:rPr>
      </w:pPr>
      <w:r>
        <w:rPr>
          <w:caps w:val="0"/>
          <w:lang w:val="en-US"/>
        </w:rPr>
        <w:t>contract</w:t>
      </w:r>
    </w:p>
    <w:p w:rsidR="00CA075C" w:rsidRDefault="00CA075C" w:rsidP="00CA075C">
      <w:pPr>
        <w:pStyle w:val="BodyTextIndent"/>
      </w:pPr>
      <w:r>
        <w:t>A clear description of the responsibilities and constraints that apply between a client and a type, class, or method.</w:t>
      </w:r>
    </w:p>
    <w:p w:rsidR="00CA075C" w:rsidRDefault="00CA075C" w:rsidP="00CA075C"/>
    <w:p w:rsidR="00CA075C" w:rsidRDefault="00CA075C" w:rsidP="00CA075C">
      <w:pPr>
        <w:pStyle w:val="TOC1"/>
        <w:spacing w:before="0"/>
        <w:rPr>
          <w:caps w:val="0"/>
          <w:lang w:val="en-US"/>
        </w:rPr>
      </w:pPr>
      <w:r>
        <w:rPr>
          <w:caps w:val="0"/>
          <w:lang w:val="en-US"/>
        </w:rPr>
        <w:t>coupling</w:t>
      </w:r>
    </w:p>
    <w:p w:rsidR="00CA075C" w:rsidRDefault="00CA075C" w:rsidP="00CA075C">
      <w:pPr>
        <w:pStyle w:val="BodyTextIndent"/>
      </w:pPr>
      <w:r>
        <w:t>The degree to which two or more entities are dependent on each other.</w:t>
      </w:r>
    </w:p>
    <w:p w:rsidR="00CA075C" w:rsidRDefault="00CA075C" w:rsidP="00CA075C"/>
    <w:p w:rsidR="00CA075C" w:rsidRDefault="00CA075C" w:rsidP="00CA075C">
      <w:pPr>
        <w:pStyle w:val="TOC1"/>
        <w:spacing w:before="0"/>
        <w:rPr>
          <w:caps w:val="0"/>
          <w:lang w:val="en-US"/>
        </w:rPr>
      </w:pPr>
      <w:r>
        <w:rPr>
          <w:caps w:val="0"/>
          <w:lang w:val="en-US"/>
        </w:rPr>
        <w:t>critical section</w:t>
      </w:r>
    </w:p>
    <w:p w:rsidR="00CA075C" w:rsidRDefault="00CA075C" w:rsidP="00CA075C">
      <w:pPr>
        <w:pStyle w:val="BodyTextIndent"/>
      </w:pPr>
      <w:r>
        <w:t>A block of code that allows only one thread at a time to enter and execute the instructions within that block. Any threads attempting to enter a critical section while another thread is already executing within that section are blocked until the original thread exits.</w:t>
      </w:r>
    </w:p>
    <w:p w:rsidR="00CA075C" w:rsidRDefault="00CA075C" w:rsidP="00CA075C"/>
    <w:p w:rsidR="00CA075C" w:rsidRDefault="00CA075C" w:rsidP="00CA075C">
      <w:pPr>
        <w:pStyle w:val="TOC1"/>
        <w:spacing w:before="0"/>
        <w:rPr>
          <w:caps w:val="0"/>
          <w:lang w:val="en-US"/>
        </w:rPr>
      </w:pPr>
      <w:r>
        <w:rPr>
          <w:caps w:val="0"/>
          <w:lang w:val="en-US"/>
        </w:rPr>
        <w:t>cyclic dependency</w:t>
      </w:r>
    </w:p>
    <w:p w:rsidR="00CA075C" w:rsidRDefault="00CA075C" w:rsidP="00CA075C">
      <w:pPr>
        <w:pStyle w:val="BodyTextIndent"/>
      </w:pPr>
      <w:r>
        <w:t>A dependency relationship where one entity has a direct or indirect dependency on a second entity and the second entity also has a direct or indirect dependency on the first.</w:t>
      </w:r>
    </w:p>
    <w:p w:rsidR="00CA075C" w:rsidRDefault="00CA075C" w:rsidP="00CA075C"/>
    <w:p w:rsidR="00CA075C" w:rsidRDefault="00CA075C" w:rsidP="00CA075C">
      <w:pPr>
        <w:pStyle w:val="TOC1"/>
        <w:spacing w:before="0"/>
        <w:rPr>
          <w:caps w:val="0"/>
          <w:lang w:val="en-US"/>
        </w:rPr>
      </w:pPr>
      <w:r>
        <w:rPr>
          <w:caps w:val="0"/>
          <w:lang w:val="en-US"/>
        </w:rPr>
        <w:t>data type</w:t>
      </w:r>
    </w:p>
    <w:p w:rsidR="00CA075C" w:rsidRDefault="00CA075C" w:rsidP="00CA075C">
      <w:pPr>
        <w:pStyle w:val="BodyTextIndent"/>
      </w:pPr>
      <w:r>
        <w:t>A primitive or built-in type that represents pure data and has no distinct identity as an object.</w:t>
      </w:r>
    </w:p>
    <w:p w:rsidR="00CA075C" w:rsidRDefault="00CA075C" w:rsidP="00CA075C"/>
    <w:p w:rsidR="00CA075C" w:rsidRDefault="00CA075C" w:rsidP="00CA075C">
      <w:pPr>
        <w:pStyle w:val="TOC1"/>
        <w:spacing w:before="0"/>
        <w:rPr>
          <w:caps w:val="0"/>
          <w:lang w:val="en-US"/>
        </w:rPr>
      </w:pPr>
      <w:r>
        <w:rPr>
          <w:caps w:val="0"/>
          <w:lang w:val="en-US"/>
        </w:rPr>
        <w:t>delegation</w:t>
      </w:r>
    </w:p>
    <w:p w:rsidR="00CA075C" w:rsidRDefault="00CA075C" w:rsidP="00CA075C">
      <w:pPr>
        <w:pStyle w:val="BodyTextIndent"/>
      </w:pPr>
      <w:r>
        <w:t>The act of passing a message, and responsibility, from one object to a second object to elicit a desired response.</w:t>
      </w:r>
    </w:p>
    <w:p w:rsidR="00CA075C" w:rsidRDefault="00CA075C" w:rsidP="00CA075C"/>
    <w:p w:rsidR="00CA075C" w:rsidRDefault="00CA075C" w:rsidP="00CA075C">
      <w:pPr>
        <w:pStyle w:val="TOC1"/>
        <w:spacing w:before="0"/>
        <w:rPr>
          <w:caps w:val="0"/>
          <w:lang w:val="en-US"/>
        </w:rPr>
      </w:pPr>
      <w:r>
        <w:rPr>
          <w:caps w:val="0"/>
          <w:lang w:val="en-US"/>
        </w:rPr>
        <w:t>dependency</w:t>
      </w:r>
    </w:p>
    <w:p w:rsidR="00CA075C" w:rsidRDefault="00CA075C" w:rsidP="00CA075C">
      <w:pPr>
        <w:pStyle w:val="BodyTextIndent"/>
      </w:pPr>
      <w:r>
        <w:t>A relationship where the semantic characteristics of one entity rely upon and constrain the semantic characteristics of another entity.</w:t>
      </w:r>
    </w:p>
    <w:p w:rsidR="00CA075C" w:rsidRDefault="00CA075C" w:rsidP="00CA075C"/>
    <w:p w:rsidR="00CA075C" w:rsidRDefault="00CA075C" w:rsidP="00CA075C">
      <w:pPr>
        <w:pStyle w:val="TOC1"/>
        <w:spacing w:before="0"/>
        <w:rPr>
          <w:caps w:val="0"/>
          <w:lang w:val="en-US"/>
        </w:rPr>
      </w:pPr>
      <w:r>
        <w:rPr>
          <w:caps w:val="0"/>
          <w:lang w:val="en-US"/>
        </w:rPr>
        <w:t>derivation</w:t>
      </w:r>
    </w:p>
    <w:p w:rsidR="00CA075C" w:rsidRDefault="00CA075C" w:rsidP="00CA075C">
      <w:pPr>
        <w:pStyle w:val="BodyTextIndent"/>
      </w:pPr>
      <w:r>
        <w:t>The process of defining a new type or class by specializing or extending the behavior and attributes of an existing type or class.</w:t>
      </w:r>
    </w:p>
    <w:p w:rsidR="00CA075C" w:rsidRDefault="00CA075C" w:rsidP="00CA075C"/>
    <w:p w:rsidR="00CA075C" w:rsidRDefault="00CA075C" w:rsidP="00CA075C">
      <w:pPr>
        <w:pStyle w:val="TOC1"/>
        <w:spacing w:before="0"/>
        <w:rPr>
          <w:caps w:val="0"/>
          <w:lang w:val="en-US"/>
        </w:rPr>
      </w:pPr>
      <w:r>
        <w:rPr>
          <w:caps w:val="0"/>
          <w:lang w:val="en-US"/>
        </w:rPr>
        <w:t>generalization</w:t>
      </w:r>
    </w:p>
    <w:p w:rsidR="00CA075C" w:rsidRDefault="00CA075C" w:rsidP="00CA075C">
      <w:pPr>
        <w:pStyle w:val="BodyTextIndent"/>
      </w:pPr>
      <w:r>
        <w:t>The process of extracting the common or general characteristics from a set of similar entities to create a new entity that possesses these common characteristics.</w:t>
      </w:r>
    </w:p>
    <w:p w:rsidR="00CA075C" w:rsidRDefault="00CA075C" w:rsidP="00CA075C"/>
    <w:p w:rsidR="00CA075C" w:rsidRDefault="00CA075C" w:rsidP="00CA075C">
      <w:pPr>
        <w:pStyle w:val="TOC1"/>
        <w:spacing w:before="0"/>
        <w:rPr>
          <w:caps w:val="0"/>
          <w:lang w:val="en-US"/>
        </w:rPr>
      </w:pPr>
      <w:r>
        <w:rPr>
          <w:caps w:val="0"/>
          <w:lang w:val="en-US"/>
        </w:rPr>
        <w:t>documentation comment</w:t>
      </w:r>
    </w:p>
    <w:p w:rsidR="00CA075C" w:rsidRDefault="00CA075C" w:rsidP="00CA075C">
      <w:pPr>
        <w:ind w:left="720"/>
      </w:pPr>
      <w:r>
        <w:t>A comment that begins with a "</w:t>
      </w:r>
      <w:r>
        <w:rPr>
          <w:rFonts w:ascii="Courier New" w:hAnsi="Courier New" w:cs="Courier New"/>
        </w:rPr>
        <w:t>/**</w:t>
      </w:r>
      <w:r>
        <w:t>" and ends with “</w:t>
      </w:r>
      <w:r>
        <w:rPr>
          <w:rFonts w:ascii="Courier New" w:hAnsi="Courier New" w:cs="Courier New"/>
        </w:rPr>
        <w:t>*/</w:t>
      </w:r>
      <w:r>
        <w:t>”and contains a description and special tags that are parsed by the Javadoc utility to produce documentation.</w:t>
      </w:r>
    </w:p>
    <w:p w:rsidR="00CA075C" w:rsidRDefault="00CA075C" w:rsidP="00CA075C"/>
    <w:p w:rsidR="00CA075C" w:rsidRDefault="00CA075C" w:rsidP="00CA075C">
      <w:pPr>
        <w:pStyle w:val="TOC1"/>
        <w:spacing w:before="0"/>
        <w:rPr>
          <w:caps w:val="0"/>
          <w:lang w:val="en-US"/>
        </w:rPr>
      </w:pPr>
      <w:r>
        <w:rPr>
          <w:caps w:val="0"/>
          <w:lang w:val="en-US"/>
        </w:rPr>
        <w:t>domain</w:t>
      </w:r>
    </w:p>
    <w:p w:rsidR="00CA075C" w:rsidRDefault="00CA075C" w:rsidP="00CA075C">
      <w:pPr>
        <w:pStyle w:val="BodyTextIndent"/>
      </w:pPr>
      <w:r>
        <w:t>An area of expertise, knowledge, or activity.</w:t>
      </w:r>
    </w:p>
    <w:p w:rsidR="00CA075C" w:rsidRDefault="00CA075C" w:rsidP="00CA075C"/>
    <w:p w:rsidR="00CA075C" w:rsidRDefault="00CA075C" w:rsidP="00CA075C">
      <w:pPr>
        <w:pStyle w:val="TOC1"/>
        <w:spacing w:before="0"/>
        <w:rPr>
          <w:caps w:val="0"/>
          <w:lang w:val="en-US"/>
        </w:rPr>
      </w:pPr>
      <w:r>
        <w:rPr>
          <w:caps w:val="0"/>
          <w:lang w:val="en-US"/>
        </w:rPr>
        <w:t>encapsulation</w:t>
      </w:r>
    </w:p>
    <w:p w:rsidR="00CA075C" w:rsidRDefault="00CA075C" w:rsidP="00CA075C">
      <w:pPr>
        <w:pStyle w:val="BodyTextIndent"/>
      </w:pPr>
      <w:r>
        <w:t>The degree to which an appropriate mechanism is used to hide the internal data, structure, and implementation of an object or other entity.</w:t>
      </w:r>
    </w:p>
    <w:p w:rsidR="00CA075C" w:rsidRDefault="00CA075C" w:rsidP="00CA075C"/>
    <w:p w:rsidR="00CA075C" w:rsidRDefault="00CA075C" w:rsidP="00CA075C">
      <w:pPr>
        <w:pStyle w:val="TOC1"/>
        <w:spacing w:before="0"/>
        <w:rPr>
          <w:caps w:val="0"/>
          <w:lang w:val="en-US"/>
        </w:rPr>
      </w:pPr>
      <w:r>
        <w:rPr>
          <w:caps w:val="0"/>
          <w:lang w:val="en-US"/>
        </w:rPr>
        <w:t>enumeration</w:t>
      </w:r>
    </w:p>
    <w:p w:rsidR="00CA075C" w:rsidRDefault="00CA075C" w:rsidP="00CA075C">
      <w:pPr>
        <w:pStyle w:val="BodyTextIndent"/>
      </w:pPr>
      <w:r>
        <w:t>A type that defines a list of named values that make up the allowable range for values of that type.</w:t>
      </w:r>
    </w:p>
    <w:p w:rsidR="00CA075C" w:rsidRDefault="00CA075C" w:rsidP="00CA075C"/>
    <w:p w:rsidR="00CA075C" w:rsidRDefault="00CA075C" w:rsidP="00CA075C">
      <w:pPr>
        <w:pStyle w:val="TOC1"/>
        <w:spacing w:before="0"/>
        <w:rPr>
          <w:caps w:val="0"/>
          <w:lang w:val="en-US"/>
        </w:rPr>
      </w:pPr>
      <w:r>
        <w:rPr>
          <w:caps w:val="0"/>
          <w:lang w:val="en-US"/>
        </w:rPr>
        <w:t>factor</w:t>
      </w:r>
    </w:p>
    <w:p w:rsidR="00CA075C" w:rsidRDefault="00CA075C" w:rsidP="00CA075C">
      <w:pPr>
        <w:pStyle w:val="BodyTextIndent"/>
      </w:pPr>
      <w:r>
        <w:t>The act of reorganizing one or more types or classes by extracting responsibilities from existing classes and synthesizing new classes to handle these responsibilities.</w:t>
      </w:r>
    </w:p>
    <w:p w:rsidR="00CA075C" w:rsidRDefault="00CA075C" w:rsidP="00CA075C"/>
    <w:p w:rsidR="00CA075C" w:rsidRDefault="00CA075C" w:rsidP="00CA075C">
      <w:pPr>
        <w:pStyle w:val="TOC1"/>
        <w:spacing w:before="0"/>
        <w:rPr>
          <w:caps w:val="0"/>
          <w:lang w:val="en-US"/>
        </w:rPr>
      </w:pPr>
      <w:r>
        <w:rPr>
          <w:caps w:val="0"/>
          <w:lang w:val="en-US"/>
        </w:rPr>
        <w:t>field</w:t>
      </w:r>
    </w:p>
    <w:p w:rsidR="00CA075C" w:rsidRDefault="00CA075C" w:rsidP="00CA075C">
      <w:pPr>
        <w:pStyle w:val="BodyTextIndent"/>
      </w:pPr>
      <w:r>
        <w:t>An instance variable or data member of an object.</w:t>
      </w:r>
    </w:p>
    <w:p w:rsidR="00CA075C" w:rsidRDefault="00CA075C" w:rsidP="00CA075C"/>
    <w:p w:rsidR="00CA075C" w:rsidRDefault="00CA075C" w:rsidP="00CA075C">
      <w:pPr>
        <w:pStyle w:val="TOC1"/>
        <w:spacing w:before="0"/>
        <w:rPr>
          <w:caps w:val="0"/>
          <w:lang w:val="en-US"/>
        </w:rPr>
      </w:pPr>
      <w:r>
        <w:rPr>
          <w:caps w:val="0"/>
          <w:lang w:val="en-US"/>
        </w:rPr>
        <w:t>fundamental data type</w:t>
      </w:r>
    </w:p>
    <w:p w:rsidR="00CA075C" w:rsidRDefault="00CA075C" w:rsidP="00CA075C">
      <w:pPr>
        <w:pStyle w:val="BodyTextIndent"/>
      </w:pPr>
      <w:r>
        <w:t>A type that typically requires only one implementation and is commonly used to construct other, more useful types. Dates, complex numbers, linked-lists, and vectors are examples of common fundamental data types.</w:t>
      </w:r>
    </w:p>
    <w:p w:rsidR="00CA075C" w:rsidRDefault="00CA075C" w:rsidP="00CA075C"/>
    <w:p w:rsidR="00CA075C" w:rsidRDefault="00CA075C" w:rsidP="00CA075C">
      <w:pPr>
        <w:pStyle w:val="TOC1"/>
        <w:spacing w:before="0"/>
        <w:rPr>
          <w:caps w:val="0"/>
          <w:lang w:val="en-US"/>
        </w:rPr>
      </w:pPr>
      <w:r>
        <w:rPr>
          <w:caps w:val="0"/>
          <w:lang w:val="en-US"/>
        </w:rPr>
        <w:t>implementation</w:t>
      </w:r>
    </w:p>
    <w:p w:rsidR="00CA075C" w:rsidRDefault="00CA075C" w:rsidP="00CA075C">
      <w:pPr>
        <w:pStyle w:val="BodyTextIndent"/>
      </w:pPr>
      <w:r>
        <w:t>The concrete realization of a contract defined by a type, abstract class, or interface. The actual code.</w:t>
      </w:r>
    </w:p>
    <w:p w:rsidR="00CA075C" w:rsidRDefault="00CA075C" w:rsidP="00CA075C"/>
    <w:p w:rsidR="00CA075C" w:rsidRDefault="00CA075C" w:rsidP="00CA075C">
      <w:pPr>
        <w:pStyle w:val="TOC1"/>
        <w:spacing w:before="0"/>
        <w:rPr>
          <w:caps w:val="0"/>
          <w:lang w:val="en-US"/>
        </w:rPr>
      </w:pPr>
      <w:r>
        <w:rPr>
          <w:caps w:val="0"/>
          <w:lang w:val="en-US"/>
        </w:rPr>
        <w:t>implementation class</w:t>
      </w:r>
    </w:p>
    <w:p w:rsidR="00CA075C" w:rsidRDefault="00CA075C" w:rsidP="00CA075C">
      <w:pPr>
        <w:pStyle w:val="BodyTextIndent"/>
      </w:pPr>
      <w:r>
        <w:t>A concrete class that provides an implementation for a type, abstract class, or interface.</w:t>
      </w:r>
    </w:p>
    <w:p w:rsidR="00CA075C" w:rsidRDefault="00CA075C" w:rsidP="00CA075C"/>
    <w:p w:rsidR="00CA075C" w:rsidRDefault="00CA075C" w:rsidP="00CA075C">
      <w:pPr>
        <w:pStyle w:val="TOC1"/>
        <w:spacing w:before="0"/>
        <w:rPr>
          <w:caps w:val="0"/>
          <w:lang w:val="en-US"/>
        </w:rPr>
      </w:pPr>
      <w:r>
        <w:rPr>
          <w:caps w:val="0"/>
          <w:lang w:val="en-US"/>
        </w:rPr>
        <w:t>implementation inheritance</w:t>
      </w:r>
    </w:p>
    <w:p w:rsidR="00CA075C" w:rsidRDefault="00CA075C" w:rsidP="00CA075C">
      <w:pPr>
        <w:pStyle w:val="BodyTextIndent"/>
      </w:pPr>
      <w:r>
        <w:t>The action or mechanism by which a subclass inherits the implementation and interface from one or more parent classes.</w:t>
      </w:r>
    </w:p>
    <w:p w:rsidR="00CA075C" w:rsidRDefault="00CA075C" w:rsidP="00CA075C"/>
    <w:p w:rsidR="00CA075C" w:rsidRDefault="00CA075C" w:rsidP="00CA075C">
      <w:pPr>
        <w:pStyle w:val="TOC1"/>
        <w:spacing w:before="0"/>
        <w:rPr>
          <w:caps w:val="0"/>
          <w:lang w:val="en-US"/>
        </w:rPr>
      </w:pPr>
      <w:r>
        <w:rPr>
          <w:caps w:val="0"/>
          <w:lang w:val="en-US"/>
        </w:rPr>
        <w:t>inheritance</w:t>
      </w:r>
    </w:p>
    <w:p w:rsidR="00CA075C" w:rsidRDefault="00CA075C" w:rsidP="00CA075C">
      <w:pPr>
        <w:pStyle w:val="BodyTextIndent"/>
      </w:pPr>
      <w:r>
        <w:t>The mechanism by which more specialized entities acquire or incorporate the responsibilities or implementation of more generalized entities.</w:t>
      </w:r>
    </w:p>
    <w:p w:rsidR="00CA075C" w:rsidRDefault="00CA075C" w:rsidP="00CA075C"/>
    <w:p w:rsidR="00CA075C" w:rsidRDefault="00CA075C" w:rsidP="00CA075C">
      <w:pPr>
        <w:pStyle w:val="Heading6"/>
      </w:pPr>
      <w:r>
        <w:t>inner class</w:t>
      </w:r>
    </w:p>
    <w:p w:rsidR="00CA075C" w:rsidRDefault="00CA075C" w:rsidP="00CA075C">
      <w:pPr>
        <w:pStyle w:val="BodyTextIndent"/>
      </w:pPr>
      <w:r>
        <w:t>A class defined within the scope of another class.</w:t>
      </w:r>
    </w:p>
    <w:p w:rsidR="00CA075C" w:rsidRDefault="00CA075C" w:rsidP="00CA075C"/>
    <w:p w:rsidR="00CA075C" w:rsidRDefault="00CA075C" w:rsidP="00CA075C">
      <w:pPr>
        <w:pStyle w:val="TOC1"/>
        <w:spacing w:before="0"/>
        <w:rPr>
          <w:caps w:val="0"/>
          <w:lang w:val="en-US"/>
        </w:rPr>
      </w:pPr>
      <w:r>
        <w:rPr>
          <w:caps w:val="0"/>
          <w:lang w:val="en-US"/>
        </w:rPr>
        <w:t>instance</w:t>
      </w:r>
    </w:p>
    <w:p w:rsidR="00CA075C" w:rsidRDefault="00CA075C" w:rsidP="00CA075C">
      <w:pPr>
        <w:pStyle w:val="BodyTextIndent"/>
      </w:pPr>
      <w:r>
        <w:t>The result of instantiating a class-the concrete representation of an object.</w:t>
      </w:r>
    </w:p>
    <w:p w:rsidR="00CA075C" w:rsidRDefault="00CA075C" w:rsidP="00CA075C"/>
    <w:p w:rsidR="00CA075C" w:rsidRDefault="00CA075C" w:rsidP="00CA075C">
      <w:pPr>
        <w:pStyle w:val="TOC1"/>
        <w:spacing w:before="0"/>
        <w:rPr>
          <w:caps w:val="0"/>
          <w:lang w:val="en-US"/>
        </w:rPr>
      </w:pPr>
      <w:r>
        <w:rPr>
          <w:caps w:val="0"/>
          <w:lang w:val="en-US"/>
        </w:rPr>
        <w:t>instantiation</w:t>
      </w:r>
    </w:p>
    <w:p w:rsidR="00CA075C" w:rsidRDefault="00CA075C" w:rsidP="00CA075C">
      <w:pPr>
        <w:pStyle w:val="BodyTextIndent"/>
      </w:pPr>
      <w:r>
        <w:t>The action or mechanism by which a type or class is reified to create an actual object. The act of allocating and initializing an object from a class.</w:t>
      </w:r>
    </w:p>
    <w:p w:rsidR="00CA075C" w:rsidRDefault="00CA075C" w:rsidP="00CA075C"/>
    <w:p w:rsidR="00CA075C" w:rsidRDefault="00CA075C" w:rsidP="00CA075C">
      <w:pPr>
        <w:pStyle w:val="TOC1"/>
        <w:spacing w:before="0"/>
        <w:rPr>
          <w:caps w:val="0"/>
          <w:lang w:val="en-US"/>
        </w:rPr>
      </w:pPr>
      <w:r>
        <w:rPr>
          <w:caps w:val="0"/>
          <w:lang w:val="en-US"/>
        </w:rPr>
        <w:t>interface</w:t>
      </w:r>
    </w:p>
    <w:p w:rsidR="00CA075C" w:rsidRDefault="00CA075C" w:rsidP="00CA075C">
      <w:r>
        <w:t>The methods exposed by a type, class, or object. Also a set of operations that define an abstract service.</w:t>
      </w:r>
    </w:p>
    <w:p w:rsidR="00CA075C" w:rsidRDefault="00CA075C" w:rsidP="00CA075C"/>
    <w:p w:rsidR="00CA075C" w:rsidRDefault="00CA075C" w:rsidP="00CA075C">
      <w:pPr>
        <w:pStyle w:val="TOC1"/>
        <w:spacing w:before="0"/>
        <w:rPr>
          <w:caps w:val="0"/>
          <w:lang w:val="en-US"/>
        </w:rPr>
      </w:pPr>
      <w:r>
        <w:rPr>
          <w:caps w:val="0"/>
          <w:lang w:val="en-US"/>
        </w:rPr>
        <w:t>interface inheritance</w:t>
      </w:r>
    </w:p>
    <w:p w:rsidR="00CA075C" w:rsidRDefault="00CA075C" w:rsidP="00CA075C">
      <w:pPr>
        <w:pStyle w:val="BodyTextIndent"/>
      </w:pPr>
      <w:r>
        <w:t xml:space="preserve">The action or mechanism by which a subtype or </w:t>
      </w:r>
      <w:proofErr w:type="spellStart"/>
      <w:r>
        <w:t>subinterface</w:t>
      </w:r>
      <w:proofErr w:type="spellEnd"/>
      <w:r>
        <w:t xml:space="preserve"> inherits the interface from one or more parent types or interfaces.</w:t>
      </w:r>
    </w:p>
    <w:p w:rsidR="00CA075C" w:rsidRDefault="00CA075C" w:rsidP="00CA075C"/>
    <w:p w:rsidR="00CA075C" w:rsidRDefault="00CA075C" w:rsidP="00CA075C">
      <w:pPr>
        <w:pStyle w:val="TOC1"/>
        <w:spacing w:before="0"/>
        <w:rPr>
          <w:caps w:val="0"/>
          <w:lang w:val="en-US"/>
        </w:rPr>
      </w:pPr>
      <w:r>
        <w:rPr>
          <w:caps w:val="0"/>
          <w:lang w:val="en-US"/>
        </w:rPr>
        <w:t>invariant</w:t>
      </w:r>
    </w:p>
    <w:p w:rsidR="00CA075C" w:rsidRDefault="00CA075C" w:rsidP="00CA075C">
      <w:pPr>
        <w:pStyle w:val="BodyTextIndent"/>
      </w:pPr>
      <w:r>
        <w:t>An expression that describes the well-defined, legal states of an object.</w:t>
      </w:r>
    </w:p>
    <w:p w:rsidR="00CA075C" w:rsidRDefault="00CA075C" w:rsidP="00CA075C">
      <w:pPr>
        <w:pStyle w:val="TOC1"/>
        <w:spacing w:before="0"/>
        <w:rPr>
          <w:caps w:val="0"/>
          <w:lang w:val="en-US"/>
        </w:rPr>
      </w:pPr>
    </w:p>
    <w:p w:rsidR="00CA075C" w:rsidRDefault="00CA075C" w:rsidP="00CA075C">
      <w:pPr>
        <w:pStyle w:val="TOC1"/>
        <w:spacing w:before="0"/>
        <w:rPr>
          <w:caps w:val="0"/>
          <w:lang w:val="en-US"/>
        </w:rPr>
      </w:pPr>
      <w:r>
        <w:rPr>
          <w:caps w:val="0"/>
          <w:lang w:val="en-US"/>
        </w:rPr>
        <w:t>keyword</w:t>
      </w:r>
    </w:p>
    <w:p w:rsidR="00CA075C" w:rsidRDefault="00CA075C" w:rsidP="00CA075C">
      <w:pPr>
        <w:pStyle w:val="BodyTextIndent"/>
      </w:pPr>
      <w:r>
        <w:t>A language construct. The keywords of the Java language include:</w:t>
      </w:r>
    </w:p>
    <w:p w:rsidR="00CA075C" w:rsidRDefault="00CA075C" w:rsidP="00CA075C">
      <w:pPr>
        <w:pStyle w:val="BodyTextIndent"/>
      </w:pPr>
    </w:p>
    <w:tbl>
      <w:tblPr>
        <w:tblW w:w="0" w:type="auto"/>
        <w:tblInd w:w="720" w:type="dxa"/>
        <w:tblLook w:val="0000" w:firstRow="0" w:lastRow="0" w:firstColumn="0" w:lastColumn="0" w:noHBand="0" w:noVBand="0"/>
      </w:tblPr>
      <w:tblGrid>
        <w:gridCol w:w="2842"/>
        <w:gridCol w:w="2843"/>
        <w:gridCol w:w="2843"/>
      </w:tblGrid>
      <w:tr w:rsidR="00CA075C" w:rsidTr="003E4A96">
        <w:tblPrEx>
          <w:tblCellMar>
            <w:top w:w="0" w:type="dxa"/>
            <w:bottom w:w="0" w:type="dxa"/>
          </w:tblCellMar>
        </w:tblPrEx>
        <w:tc>
          <w:tcPr>
            <w:tcW w:w="2842" w:type="dxa"/>
          </w:tcPr>
          <w:p w:rsidR="00CA075C" w:rsidRDefault="00CA075C" w:rsidP="003E4A96">
            <w:pPr>
              <w:pStyle w:val="BodyTextIndent"/>
              <w:ind w:left="0"/>
            </w:pPr>
            <w:r>
              <w:t>abstract</w:t>
            </w:r>
          </w:p>
        </w:tc>
        <w:tc>
          <w:tcPr>
            <w:tcW w:w="2843" w:type="dxa"/>
          </w:tcPr>
          <w:p w:rsidR="00CA075C" w:rsidRDefault="00CA075C" w:rsidP="003E4A96">
            <w:pPr>
              <w:pStyle w:val="BodyTextIndent"/>
              <w:ind w:left="0"/>
            </w:pPr>
            <w:proofErr w:type="gramStart"/>
            <w:r>
              <w:t>finally</w:t>
            </w:r>
            <w:proofErr w:type="gramEnd"/>
          </w:p>
        </w:tc>
        <w:tc>
          <w:tcPr>
            <w:tcW w:w="2843" w:type="dxa"/>
          </w:tcPr>
          <w:p w:rsidR="00CA075C" w:rsidRDefault="00CA075C" w:rsidP="003E4A96">
            <w:pPr>
              <w:pStyle w:val="BodyTextIndent"/>
              <w:ind w:left="0"/>
            </w:pPr>
            <w:r>
              <w:t>public</w:t>
            </w:r>
          </w:p>
        </w:tc>
      </w:tr>
      <w:tr w:rsidR="00CA075C" w:rsidTr="003E4A96">
        <w:tblPrEx>
          <w:tblCellMar>
            <w:top w:w="0" w:type="dxa"/>
            <w:bottom w:w="0" w:type="dxa"/>
          </w:tblCellMar>
        </w:tblPrEx>
        <w:tc>
          <w:tcPr>
            <w:tcW w:w="2842" w:type="dxa"/>
          </w:tcPr>
          <w:p w:rsidR="00CA075C" w:rsidRDefault="00CA075C" w:rsidP="003E4A96">
            <w:pPr>
              <w:pStyle w:val="BodyTextIndent"/>
              <w:ind w:left="0"/>
            </w:pPr>
            <w:proofErr w:type="spellStart"/>
            <w:r>
              <w:t>boolean</w:t>
            </w:r>
            <w:proofErr w:type="spellEnd"/>
          </w:p>
        </w:tc>
        <w:tc>
          <w:tcPr>
            <w:tcW w:w="2843" w:type="dxa"/>
          </w:tcPr>
          <w:p w:rsidR="00CA075C" w:rsidRDefault="00CA075C" w:rsidP="003E4A96">
            <w:pPr>
              <w:pStyle w:val="BodyTextIndent"/>
              <w:ind w:left="0"/>
            </w:pPr>
            <w:r>
              <w:t>float</w:t>
            </w:r>
          </w:p>
        </w:tc>
        <w:tc>
          <w:tcPr>
            <w:tcW w:w="2843" w:type="dxa"/>
          </w:tcPr>
          <w:p w:rsidR="00CA075C" w:rsidRDefault="00CA075C" w:rsidP="003E4A96">
            <w:pPr>
              <w:pStyle w:val="BodyTextIndent"/>
              <w:ind w:left="0"/>
            </w:pPr>
            <w:r>
              <w:t>return</w:t>
            </w:r>
          </w:p>
        </w:tc>
      </w:tr>
      <w:tr w:rsidR="00CA075C" w:rsidTr="003E4A96">
        <w:tblPrEx>
          <w:tblCellMar>
            <w:top w:w="0" w:type="dxa"/>
            <w:bottom w:w="0" w:type="dxa"/>
          </w:tblCellMar>
        </w:tblPrEx>
        <w:tc>
          <w:tcPr>
            <w:tcW w:w="2842" w:type="dxa"/>
          </w:tcPr>
          <w:p w:rsidR="00CA075C" w:rsidRDefault="00CA075C" w:rsidP="003E4A96">
            <w:pPr>
              <w:pStyle w:val="BodyTextIndent"/>
              <w:ind w:left="0"/>
            </w:pPr>
            <w:r>
              <w:t>break</w:t>
            </w:r>
          </w:p>
        </w:tc>
        <w:tc>
          <w:tcPr>
            <w:tcW w:w="2843" w:type="dxa"/>
          </w:tcPr>
          <w:p w:rsidR="00CA075C" w:rsidRDefault="00CA075C" w:rsidP="003E4A96">
            <w:pPr>
              <w:pStyle w:val="BodyTextIndent"/>
              <w:ind w:left="0"/>
            </w:pPr>
            <w:r>
              <w:t>for</w:t>
            </w:r>
          </w:p>
        </w:tc>
        <w:tc>
          <w:tcPr>
            <w:tcW w:w="2843" w:type="dxa"/>
          </w:tcPr>
          <w:p w:rsidR="00CA075C" w:rsidRDefault="00CA075C" w:rsidP="003E4A96">
            <w:pPr>
              <w:pStyle w:val="BodyTextIndent"/>
              <w:ind w:left="0"/>
            </w:pPr>
            <w:r>
              <w:t>short</w:t>
            </w:r>
          </w:p>
        </w:tc>
      </w:tr>
      <w:tr w:rsidR="00CA075C" w:rsidTr="003E4A96">
        <w:tblPrEx>
          <w:tblCellMar>
            <w:top w:w="0" w:type="dxa"/>
            <w:bottom w:w="0" w:type="dxa"/>
          </w:tblCellMar>
        </w:tblPrEx>
        <w:tc>
          <w:tcPr>
            <w:tcW w:w="2842" w:type="dxa"/>
          </w:tcPr>
          <w:p w:rsidR="00CA075C" w:rsidRDefault="00CA075C" w:rsidP="003E4A96">
            <w:pPr>
              <w:pStyle w:val="BodyTextIndent"/>
              <w:ind w:left="0"/>
            </w:pPr>
            <w:r>
              <w:t>byte</w:t>
            </w:r>
          </w:p>
        </w:tc>
        <w:tc>
          <w:tcPr>
            <w:tcW w:w="2843" w:type="dxa"/>
          </w:tcPr>
          <w:p w:rsidR="00CA075C" w:rsidRDefault="00CA075C" w:rsidP="003E4A96">
            <w:pPr>
              <w:pStyle w:val="BodyTextIndent"/>
              <w:ind w:left="0"/>
            </w:pPr>
            <w:r>
              <w:t>[</w:t>
            </w:r>
            <w:proofErr w:type="spellStart"/>
            <w:r>
              <w:t>goto</w:t>
            </w:r>
            <w:proofErr w:type="spellEnd"/>
            <w:r>
              <w:t>]</w:t>
            </w:r>
          </w:p>
        </w:tc>
        <w:tc>
          <w:tcPr>
            <w:tcW w:w="2843" w:type="dxa"/>
          </w:tcPr>
          <w:p w:rsidR="00CA075C" w:rsidRDefault="00CA075C" w:rsidP="003E4A96">
            <w:pPr>
              <w:pStyle w:val="BodyTextIndent"/>
              <w:ind w:left="0"/>
            </w:pPr>
            <w:r>
              <w:t>static</w:t>
            </w:r>
          </w:p>
        </w:tc>
      </w:tr>
      <w:tr w:rsidR="00CA075C" w:rsidTr="003E4A96">
        <w:tblPrEx>
          <w:tblCellMar>
            <w:top w:w="0" w:type="dxa"/>
            <w:bottom w:w="0" w:type="dxa"/>
          </w:tblCellMar>
        </w:tblPrEx>
        <w:tc>
          <w:tcPr>
            <w:tcW w:w="2842" w:type="dxa"/>
          </w:tcPr>
          <w:p w:rsidR="00CA075C" w:rsidRDefault="00CA075C" w:rsidP="003E4A96">
            <w:pPr>
              <w:pStyle w:val="BodyTextIndent"/>
              <w:ind w:left="0"/>
            </w:pPr>
            <w:r>
              <w:t>case</w:t>
            </w:r>
          </w:p>
        </w:tc>
        <w:tc>
          <w:tcPr>
            <w:tcW w:w="2843" w:type="dxa"/>
          </w:tcPr>
          <w:p w:rsidR="00CA075C" w:rsidRDefault="00CA075C" w:rsidP="003E4A96">
            <w:pPr>
              <w:pStyle w:val="BodyTextIndent"/>
              <w:ind w:left="0"/>
            </w:pPr>
            <w:r>
              <w:t>if</w:t>
            </w:r>
          </w:p>
        </w:tc>
        <w:tc>
          <w:tcPr>
            <w:tcW w:w="2843" w:type="dxa"/>
          </w:tcPr>
          <w:p w:rsidR="00CA075C" w:rsidRDefault="00CA075C" w:rsidP="003E4A96">
            <w:pPr>
              <w:pStyle w:val="BodyTextIndent"/>
              <w:ind w:left="0"/>
            </w:pPr>
            <w:r>
              <w:t>super</w:t>
            </w:r>
          </w:p>
        </w:tc>
      </w:tr>
      <w:tr w:rsidR="00CA075C" w:rsidTr="003E4A96">
        <w:tblPrEx>
          <w:tblCellMar>
            <w:top w:w="0" w:type="dxa"/>
            <w:bottom w:w="0" w:type="dxa"/>
          </w:tblCellMar>
        </w:tblPrEx>
        <w:tc>
          <w:tcPr>
            <w:tcW w:w="2842" w:type="dxa"/>
          </w:tcPr>
          <w:p w:rsidR="00CA075C" w:rsidRDefault="00CA075C" w:rsidP="003E4A96">
            <w:pPr>
              <w:pStyle w:val="BodyTextIndent"/>
              <w:ind w:left="0"/>
            </w:pPr>
            <w:r>
              <w:t>catch</w:t>
            </w:r>
          </w:p>
        </w:tc>
        <w:tc>
          <w:tcPr>
            <w:tcW w:w="2843" w:type="dxa"/>
          </w:tcPr>
          <w:p w:rsidR="00CA075C" w:rsidRDefault="00CA075C" w:rsidP="003E4A96">
            <w:pPr>
              <w:pStyle w:val="BodyTextIndent"/>
              <w:ind w:left="0"/>
            </w:pPr>
            <w:r>
              <w:t>implements</w:t>
            </w:r>
          </w:p>
        </w:tc>
        <w:tc>
          <w:tcPr>
            <w:tcW w:w="2843" w:type="dxa"/>
          </w:tcPr>
          <w:p w:rsidR="00CA075C" w:rsidRDefault="00CA075C" w:rsidP="003E4A96">
            <w:pPr>
              <w:pStyle w:val="BodyTextIndent"/>
              <w:ind w:left="0"/>
            </w:pPr>
            <w:r>
              <w:t>switch</w:t>
            </w:r>
          </w:p>
        </w:tc>
      </w:tr>
      <w:tr w:rsidR="00CA075C" w:rsidTr="003E4A96">
        <w:tblPrEx>
          <w:tblCellMar>
            <w:top w:w="0" w:type="dxa"/>
            <w:bottom w:w="0" w:type="dxa"/>
          </w:tblCellMar>
        </w:tblPrEx>
        <w:tc>
          <w:tcPr>
            <w:tcW w:w="2842" w:type="dxa"/>
          </w:tcPr>
          <w:p w:rsidR="00CA075C" w:rsidRDefault="00CA075C" w:rsidP="003E4A96">
            <w:pPr>
              <w:pStyle w:val="BodyTextIndent"/>
              <w:ind w:left="0"/>
            </w:pPr>
            <w:r>
              <w:t>char</w:t>
            </w:r>
          </w:p>
        </w:tc>
        <w:tc>
          <w:tcPr>
            <w:tcW w:w="2843" w:type="dxa"/>
          </w:tcPr>
          <w:p w:rsidR="00CA075C" w:rsidRDefault="00CA075C" w:rsidP="003E4A96">
            <w:pPr>
              <w:pStyle w:val="BodyTextIndent"/>
              <w:ind w:left="0"/>
            </w:pPr>
            <w:r>
              <w:t>import</w:t>
            </w:r>
          </w:p>
        </w:tc>
        <w:tc>
          <w:tcPr>
            <w:tcW w:w="2843" w:type="dxa"/>
          </w:tcPr>
          <w:p w:rsidR="00CA075C" w:rsidRDefault="00CA075C" w:rsidP="003E4A96">
            <w:pPr>
              <w:pStyle w:val="BodyTextIndent"/>
              <w:ind w:left="0"/>
            </w:pPr>
            <w:r>
              <w:t>synchronized</w:t>
            </w:r>
          </w:p>
        </w:tc>
      </w:tr>
      <w:tr w:rsidR="00CA075C" w:rsidTr="003E4A96">
        <w:tblPrEx>
          <w:tblCellMar>
            <w:top w:w="0" w:type="dxa"/>
            <w:bottom w:w="0" w:type="dxa"/>
          </w:tblCellMar>
        </w:tblPrEx>
        <w:tc>
          <w:tcPr>
            <w:tcW w:w="2842" w:type="dxa"/>
          </w:tcPr>
          <w:p w:rsidR="00CA075C" w:rsidRDefault="00CA075C" w:rsidP="003E4A96">
            <w:pPr>
              <w:pStyle w:val="BodyTextIndent"/>
              <w:ind w:left="0"/>
            </w:pPr>
            <w:r>
              <w:lastRenderedPageBreak/>
              <w:t>class</w:t>
            </w:r>
          </w:p>
        </w:tc>
        <w:tc>
          <w:tcPr>
            <w:tcW w:w="2843" w:type="dxa"/>
          </w:tcPr>
          <w:p w:rsidR="00CA075C" w:rsidRDefault="00CA075C" w:rsidP="003E4A96">
            <w:pPr>
              <w:pStyle w:val="BodyTextIndent"/>
              <w:ind w:left="0"/>
            </w:pPr>
            <w:proofErr w:type="spellStart"/>
            <w:r>
              <w:t>instanceof</w:t>
            </w:r>
            <w:proofErr w:type="spellEnd"/>
          </w:p>
        </w:tc>
        <w:tc>
          <w:tcPr>
            <w:tcW w:w="2843" w:type="dxa"/>
          </w:tcPr>
          <w:p w:rsidR="00CA075C" w:rsidRDefault="00CA075C" w:rsidP="003E4A96">
            <w:pPr>
              <w:pStyle w:val="BodyTextIndent"/>
              <w:ind w:left="0"/>
            </w:pPr>
            <w:r>
              <w:t>this</w:t>
            </w:r>
          </w:p>
        </w:tc>
      </w:tr>
      <w:tr w:rsidR="00CA075C" w:rsidTr="003E4A96">
        <w:tblPrEx>
          <w:tblCellMar>
            <w:top w:w="0" w:type="dxa"/>
            <w:bottom w:w="0" w:type="dxa"/>
          </w:tblCellMar>
        </w:tblPrEx>
        <w:tc>
          <w:tcPr>
            <w:tcW w:w="2842" w:type="dxa"/>
          </w:tcPr>
          <w:p w:rsidR="00CA075C" w:rsidRDefault="00CA075C" w:rsidP="003E4A96">
            <w:pPr>
              <w:pStyle w:val="BodyTextIndent"/>
              <w:ind w:left="0"/>
            </w:pPr>
            <w:r>
              <w:t>[</w:t>
            </w:r>
            <w:proofErr w:type="spellStart"/>
            <w:r>
              <w:t>const</w:t>
            </w:r>
            <w:proofErr w:type="spellEnd"/>
            <w:r>
              <w:t>]</w:t>
            </w:r>
          </w:p>
        </w:tc>
        <w:tc>
          <w:tcPr>
            <w:tcW w:w="2843" w:type="dxa"/>
          </w:tcPr>
          <w:p w:rsidR="00CA075C" w:rsidRDefault="00CA075C" w:rsidP="003E4A96">
            <w:pPr>
              <w:pStyle w:val="BodyTextIndent"/>
              <w:ind w:left="0"/>
            </w:pPr>
            <w:proofErr w:type="spellStart"/>
            <w:r>
              <w:t>int</w:t>
            </w:r>
            <w:proofErr w:type="spellEnd"/>
          </w:p>
        </w:tc>
        <w:tc>
          <w:tcPr>
            <w:tcW w:w="2843" w:type="dxa"/>
          </w:tcPr>
          <w:p w:rsidR="00CA075C" w:rsidRDefault="00CA075C" w:rsidP="003E4A96">
            <w:pPr>
              <w:pStyle w:val="BodyTextIndent"/>
              <w:ind w:left="0"/>
            </w:pPr>
            <w:r>
              <w:t>throw</w:t>
            </w:r>
          </w:p>
        </w:tc>
      </w:tr>
      <w:tr w:rsidR="00CA075C" w:rsidTr="003E4A96">
        <w:tblPrEx>
          <w:tblCellMar>
            <w:top w:w="0" w:type="dxa"/>
            <w:bottom w:w="0" w:type="dxa"/>
          </w:tblCellMar>
        </w:tblPrEx>
        <w:tc>
          <w:tcPr>
            <w:tcW w:w="2842" w:type="dxa"/>
          </w:tcPr>
          <w:p w:rsidR="00CA075C" w:rsidRDefault="00CA075C" w:rsidP="003E4A96">
            <w:pPr>
              <w:pStyle w:val="BodyTextIndent"/>
              <w:ind w:left="0"/>
            </w:pPr>
            <w:r>
              <w:t>continue</w:t>
            </w:r>
          </w:p>
        </w:tc>
        <w:tc>
          <w:tcPr>
            <w:tcW w:w="2843" w:type="dxa"/>
          </w:tcPr>
          <w:p w:rsidR="00CA075C" w:rsidRDefault="00CA075C" w:rsidP="003E4A96">
            <w:pPr>
              <w:pStyle w:val="BodyTextIndent"/>
              <w:ind w:left="0"/>
            </w:pPr>
            <w:r>
              <w:t>interface</w:t>
            </w:r>
          </w:p>
        </w:tc>
        <w:tc>
          <w:tcPr>
            <w:tcW w:w="2843" w:type="dxa"/>
          </w:tcPr>
          <w:p w:rsidR="00CA075C" w:rsidRDefault="00CA075C" w:rsidP="003E4A96">
            <w:pPr>
              <w:pStyle w:val="BodyTextIndent"/>
              <w:ind w:left="0"/>
            </w:pPr>
            <w:r>
              <w:t>throws</w:t>
            </w:r>
          </w:p>
        </w:tc>
      </w:tr>
      <w:tr w:rsidR="00CA075C" w:rsidTr="003E4A96">
        <w:tblPrEx>
          <w:tblCellMar>
            <w:top w:w="0" w:type="dxa"/>
            <w:bottom w:w="0" w:type="dxa"/>
          </w:tblCellMar>
        </w:tblPrEx>
        <w:tc>
          <w:tcPr>
            <w:tcW w:w="2842" w:type="dxa"/>
          </w:tcPr>
          <w:p w:rsidR="00CA075C" w:rsidRDefault="00CA075C" w:rsidP="003E4A96">
            <w:pPr>
              <w:pStyle w:val="BodyTextIndent"/>
              <w:ind w:left="0"/>
            </w:pPr>
            <w:r>
              <w:t>default</w:t>
            </w:r>
          </w:p>
        </w:tc>
        <w:tc>
          <w:tcPr>
            <w:tcW w:w="2843" w:type="dxa"/>
          </w:tcPr>
          <w:p w:rsidR="00CA075C" w:rsidRDefault="00CA075C" w:rsidP="003E4A96">
            <w:pPr>
              <w:pStyle w:val="BodyTextIndent"/>
              <w:ind w:left="0"/>
            </w:pPr>
            <w:r>
              <w:t>long</w:t>
            </w:r>
          </w:p>
        </w:tc>
        <w:tc>
          <w:tcPr>
            <w:tcW w:w="2843" w:type="dxa"/>
          </w:tcPr>
          <w:p w:rsidR="00CA075C" w:rsidRDefault="00CA075C" w:rsidP="003E4A96">
            <w:pPr>
              <w:pStyle w:val="BodyTextIndent"/>
              <w:ind w:left="0"/>
            </w:pPr>
            <w:r>
              <w:t>transient</w:t>
            </w:r>
          </w:p>
        </w:tc>
      </w:tr>
      <w:tr w:rsidR="00CA075C" w:rsidTr="003E4A96">
        <w:tblPrEx>
          <w:tblCellMar>
            <w:top w:w="0" w:type="dxa"/>
            <w:bottom w:w="0" w:type="dxa"/>
          </w:tblCellMar>
        </w:tblPrEx>
        <w:tc>
          <w:tcPr>
            <w:tcW w:w="2842" w:type="dxa"/>
          </w:tcPr>
          <w:p w:rsidR="00CA075C" w:rsidRDefault="00CA075C" w:rsidP="003E4A96">
            <w:pPr>
              <w:pStyle w:val="BodyTextIndent"/>
              <w:ind w:left="0"/>
            </w:pPr>
            <w:r>
              <w:t>do</w:t>
            </w:r>
          </w:p>
        </w:tc>
        <w:tc>
          <w:tcPr>
            <w:tcW w:w="2843" w:type="dxa"/>
          </w:tcPr>
          <w:p w:rsidR="00CA075C" w:rsidRDefault="00CA075C" w:rsidP="003E4A96">
            <w:pPr>
              <w:pStyle w:val="BodyTextIndent"/>
              <w:ind w:left="0"/>
            </w:pPr>
            <w:r>
              <w:t>native</w:t>
            </w:r>
          </w:p>
        </w:tc>
        <w:tc>
          <w:tcPr>
            <w:tcW w:w="2843" w:type="dxa"/>
          </w:tcPr>
          <w:p w:rsidR="00CA075C" w:rsidRDefault="00CA075C" w:rsidP="003E4A96">
            <w:pPr>
              <w:pStyle w:val="BodyTextIndent"/>
              <w:ind w:left="0"/>
            </w:pPr>
            <w:r>
              <w:t>try</w:t>
            </w:r>
          </w:p>
        </w:tc>
      </w:tr>
      <w:tr w:rsidR="00CA075C" w:rsidTr="003E4A96">
        <w:tblPrEx>
          <w:tblCellMar>
            <w:top w:w="0" w:type="dxa"/>
            <w:bottom w:w="0" w:type="dxa"/>
          </w:tblCellMar>
        </w:tblPrEx>
        <w:tc>
          <w:tcPr>
            <w:tcW w:w="2842" w:type="dxa"/>
          </w:tcPr>
          <w:p w:rsidR="00CA075C" w:rsidRDefault="00CA075C" w:rsidP="003E4A96">
            <w:pPr>
              <w:pStyle w:val="BodyTextIndent"/>
              <w:ind w:left="0"/>
            </w:pPr>
            <w:r>
              <w:t>double</w:t>
            </w:r>
          </w:p>
        </w:tc>
        <w:tc>
          <w:tcPr>
            <w:tcW w:w="2843" w:type="dxa"/>
          </w:tcPr>
          <w:p w:rsidR="00CA075C" w:rsidRDefault="00CA075C" w:rsidP="003E4A96">
            <w:pPr>
              <w:pStyle w:val="BodyTextIndent"/>
              <w:ind w:left="0"/>
            </w:pPr>
            <w:r>
              <w:t>new</w:t>
            </w:r>
          </w:p>
        </w:tc>
        <w:tc>
          <w:tcPr>
            <w:tcW w:w="2843" w:type="dxa"/>
          </w:tcPr>
          <w:p w:rsidR="00CA075C" w:rsidRDefault="00CA075C" w:rsidP="003E4A96">
            <w:pPr>
              <w:pStyle w:val="BodyTextIndent"/>
              <w:ind w:left="0"/>
            </w:pPr>
            <w:r>
              <w:t>void</w:t>
            </w:r>
          </w:p>
        </w:tc>
      </w:tr>
      <w:tr w:rsidR="00CA075C" w:rsidTr="003E4A96">
        <w:tblPrEx>
          <w:tblCellMar>
            <w:top w:w="0" w:type="dxa"/>
            <w:bottom w:w="0" w:type="dxa"/>
          </w:tblCellMar>
        </w:tblPrEx>
        <w:tc>
          <w:tcPr>
            <w:tcW w:w="2842" w:type="dxa"/>
          </w:tcPr>
          <w:p w:rsidR="00CA075C" w:rsidRDefault="00CA075C" w:rsidP="003E4A96">
            <w:pPr>
              <w:pStyle w:val="BodyTextIndent"/>
              <w:ind w:left="0"/>
            </w:pPr>
            <w:r>
              <w:t>else</w:t>
            </w:r>
          </w:p>
        </w:tc>
        <w:tc>
          <w:tcPr>
            <w:tcW w:w="2843" w:type="dxa"/>
          </w:tcPr>
          <w:p w:rsidR="00CA075C" w:rsidRDefault="00CA075C" w:rsidP="003E4A96">
            <w:pPr>
              <w:pStyle w:val="BodyTextIndent"/>
              <w:ind w:left="0"/>
            </w:pPr>
            <w:r>
              <w:t>package</w:t>
            </w:r>
          </w:p>
        </w:tc>
        <w:tc>
          <w:tcPr>
            <w:tcW w:w="2843" w:type="dxa"/>
          </w:tcPr>
          <w:p w:rsidR="00CA075C" w:rsidRDefault="00CA075C" w:rsidP="003E4A96">
            <w:pPr>
              <w:pStyle w:val="BodyTextIndent"/>
              <w:ind w:left="0"/>
            </w:pPr>
            <w:r>
              <w:t>volatile</w:t>
            </w:r>
          </w:p>
        </w:tc>
      </w:tr>
      <w:tr w:rsidR="00CA075C" w:rsidTr="003E4A96">
        <w:tblPrEx>
          <w:tblCellMar>
            <w:top w:w="0" w:type="dxa"/>
            <w:bottom w:w="0" w:type="dxa"/>
          </w:tblCellMar>
        </w:tblPrEx>
        <w:tc>
          <w:tcPr>
            <w:tcW w:w="2842" w:type="dxa"/>
          </w:tcPr>
          <w:p w:rsidR="00CA075C" w:rsidRDefault="00CA075C" w:rsidP="003E4A96">
            <w:pPr>
              <w:pStyle w:val="BodyTextIndent"/>
              <w:ind w:left="0"/>
            </w:pPr>
            <w:r>
              <w:t>extends</w:t>
            </w:r>
          </w:p>
        </w:tc>
        <w:tc>
          <w:tcPr>
            <w:tcW w:w="2843" w:type="dxa"/>
          </w:tcPr>
          <w:p w:rsidR="00CA075C" w:rsidRDefault="00CA075C" w:rsidP="003E4A96">
            <w:pPr>
              <w:pStyle w:val="BodyTextIndent"/>
              <w:ind w:left="0"/>
            </w:pPr>
            <w:r>
              <w:t>private</w:t>
            </w:r>
          </w:p>
        </w:tc>
        <w:tc>
          <w:tcPr>
            <w:tcW w:w="2843" w:type="dxa"/>
          </w:tcPr>
          <w:p w:rsidR="00CA075C" w:rsidRDefault="00CA075C" w:rsidP="003E4A96">
            <w:pPr>
              <w:pStyle w:val="BodyTextIndent"/>
              <w:ind w:left="0"/>
            </w:pPr>
            <w:r>
              <w:t>while</w:t>
            </w:r>
          </w:p>
        </w:tc>
      </w:tr>
      <w:tr w:rsidR="00CA075C" w:rsidTr="003E4A96">
        <w:tblPrEx>
          <w:tblCellMar>
            <w:top w:w="0" w:type="dxa"/>
            <w:bottom w:w="0" w:type="dxa"/>
          </w:tblCellMar>
        </w:tblPrEx>
        <w:tc>
          <w:tcPr>
            <w:tcW w:w="2842" w:type="dxa"/>
          </w:tcPr>
          <w:p w:rsidR="00CA075C" w:rsidRDefault="00CA075C" w:rsidP="003E4A96">
            <w:pPr>
              <w:pStyle w:val="BodyTextIndent"/>
              <w:ind w:left="0"/>
            </w:pPr>
            <w:r>
              <w:t>final</w:t>
            </w:r>
          </w:p>
        </w:tc>
        <w:tc>
          <w:tcPr>
            <w:tcW w:w="2843" w:type="dxa"/>
          </w:tcPr>
          <w:p w:rsidR="00CA075C" w:rsidRDefault="00CA075C" w:rsidP="003E4A96">
            <w:pPr>
              <w:pStyle w:val="BodyTextIndent"/>
              <w:ind w:left="0"/>
            </w:pPr>
            <w:r>
              <w:t>protected</w:t>
            </w:r>
          </w:p>
        </w:tc>
        <w:tc>
          <w:tcPr>
            <w:tcW w:w="2843" w:type="dxa"/>
          </w:tcPr>
          <w:p w:rsidR="00CA075C" w:rsidRDefault="00CA075C" w:rsidP="003E4A96">
            <w:pPr>
              <w:pStyle w:val="BodyTextIndent"/>
              <w:ind w:left="0"/>
            </w:pPr>
          </w:p>
        </w:tc>
      </w:tr>
    </w:tbl>
    <w:p w:rsidR="00CA075C" w:rsidRDefault="00CA075C" w:rsidP="00CA075C">
      <w:pPr>
        <w:pStyle w:val="BodyTextIndent"/>
      </w:pPr>
    </w:p>
    <w:p w:rsidR="00CA075C" w:rsidRDefault="00CA075C" w:rsidP="00CA075C">
      <w:pPr>
        <w:pStyle w:val="BodyTextIndent"/>
      </w:pPr>
      <w:r>
        <w:t>Bracketed keywords are reserved but not used.</w:t>
      </w:r>
    </w:p>
    <w:p w:rsidR="00CA075C" w:rsidRDefault="00CA075C" w:rsidP="00CA075C">
      <w:pPr>
        <w:pStyle w:val="BodyTextIndent"/>
      </w:pPr>
    </w:p>
    <w:p w:rsidR="00CA075C" w:rsidRDefault="00CA075C" w:rsidP="00CA075C">
      <w:pPr>
        <w:pStyle w:val="TOC1"/>
        <w:spacing w:before="0"/>
        <w:rPr>
          <w:caps w:val="0"/>
          <w:lang w:val="en-US"/>
        </w:rPr>
      </w:pPr>
      <w:r>
        <w:rPr>
          <w:caps w:val="0"/>
          <w:lang w:val="en-US"/>
        </w:rPr>
        <w:t>lazy initialization</w:t>
      </w:r>
    </w:p>
    <w:p w:rsidR="00CA075C" w:rsidRDefault="00CA075C" w:rsidP="00CA075C">
      <w:r>
        <w:t>When an implementation delays the initialization of a data value until the first use or access of the data value.</w:t>
      </w:r>
    </w:p>
    <w:p w:rsidR="00CA075C" w:rsidRDefault="00CA075C" w:rsidP="00CA075C"/>
    <w:p w:rsidR="00CA075C" w:rsidRDefault="00CA075C" w:rsidP="00CA075C">
      <w:pPr>
        <w:pStyle w:val="TOC1"/>
        <w:spacing w:before="0"/>
        <w:rPr>
          <w:caps w:val="0"/>
          <w:lang w:val="en-US"/>
        </w:rPr>
      </w:pPr>
      <w:r>
        <w:rPr>
          <w:caps w:val="0"/>
          <w:lang w:val="en-US"/>
        </w:rPr>
        <w:t>local variable</w:t>
      </w:r>
    </w:p>
    <w:p w:rsidR="00CA075C" w:rsidRDefault="00CA075C" w:rsidP="00CA075C">
      <w:pPr>
        <w:pStyle w:val="BodyTextIndent"/>
      </w:pPr>
      <w:r>
        <w:t>A variable that is automatically allocated and initialized on the call "stack." Includes variables bound as function arguments.</w:t>
      </w:r>
    </w:p>
    <w:p w:rsidR="00CA075C" w:rsidRDefault="00CA075C" w:rsidP="00CA075C"/>
    <w:p w:rsidR="00CA075C" w:rsidRDefault="00CA075C" w:rsidP="00CA075C">
      <w:pPr>
        <w:pStyle w:val="TOC1"/>
        <w:spacing w:before="0"/>
        <w:rPr>
          <w:caps w:val="0"/>
          <w:lang w:val="en-US"/>
        </w:rPr>
      </w:pPr>
      <w:r>
        <w:rPr>
          <w:caps w:val="0"/>
          <w:lang w:val="en-US"/>
        </w:rPr>
        <w:t>method</w:t>
      </w:r>
    </w:p>
    <w:p w:rsidR="00CA075C" w:rsidRDefault="00CA075C" w:rsidP="00CA075C">
      <w:pPr>
        <w:pStyle w:val="BodyTextIndent"/>
      </w:pPr>
      <w:r>
        <w:t>The implementation of an operation. An operation defined by an interface or class.</w:t>
      </w:r>
    </w:p>
    <w:p w:rsidR="00CA075C" w:rsidRDefault="00CA075C" w:rsidP="00CA075C"/>
    <w:p w:rsidR="00CA075C" w:rsidRDefault="00CA075C" w:rsidP="00CA075C">
      <w:pPr>
        <w:pStyle w:val="TOC1"/>
        <w:spacing w:before="0"/>
        <w:rPr>
          <w:caps w:val="0"/>
          <w:lang w:val="en-US"/>
        </w:rPr>
      </w:pPr>
      <w:r>
        <w:rPr>
          <w:caps w:val="0"/>
          <w:lang w:val="en-US"/>
        </w:rPr>
        <w:t>multiple inheritance</w:t>
      </w:r>
    </w:p>
    <w:p w:rsidR="00CA075C" w:rsidRDefault="00CA075C" w:rsidP="00CA075C">
      <w:pPr>
        <w:pStyle w:val="BodyTextIndent"/>
      </w:pPr>
      <w:r>
        <w:t xml:space="preserve">Inheritance relationship where a subtype inherits from two or more </w:t>
      </w:r>
      <w:proofErr w:type="spellStart"/>
      <w:r>
        <w:t>supertypes</w:t>
      </w:r>
      <w:proofErr w:type="spellEnd"/>
      <w:r>
        <w:t>. Java supports multiple inheritance by allowing an interface to extend multiple interfaces.</w:t>
      </w:r>
    </w:p>
    <w:p w:rsidR="00CA075C" w:rsidRDefault="00CA075C" w:rsidP="00CA075C"/>
    <w:p w:rsidR="00CA075C" w:rsidRDefault="00CA075C" w:rsidP="00CA075C">
      <w:pPr>
        <w:pStyle w:val="TOC1"/>
        <w:spacing w:before="0"/>
        <w:rPr>
          <w:caps w:val="0"/>
          <w:lang w:val="en-US"/>
        </w:rPr>
      </w:pPr>
      <w:r>
        <w:rPr>
          <w:caps w:val="0"/>
          <w:lang w:val="en-US"/>
        </w:rPr>
        <w:t>mutex</w:t>
      </w:r>
    </w:p>
    <w:p w:rsidR="00CA075C" w:rsidRDefault="00CA075C" w:rsidP="00CA075C">
      <w:pPr>
        <w:pStyle w:val="BodyTextIndent"/>
      </w:pPr>
      <w:r>
        <w:t>A synchronization mechanism used to provide mutually exclusive access to a resource.</w:t>
      </w:r>
    </w:p>
    <w:p w:rsidR="00CA075C" w:rsidRDefault="00CA075C" w:rsidP="00CA075C"/>
    <w:p w:rsidR="00CA075C" w:rsidRDefault="00CA075C" w:rsidP="00CA075C">
      <w:pPr>
        <w:pStyle w:val="TOC1"/>
        <w:spacing w:before="0"/>
        <w:rPr>
          <w:caps w:val="0"/>
          <w:lang w:val="en-US"/>
        </w:rPr>
      </w:pPr>
      <w:r>
        <w:rPr>
          <w:caps w:val="0"/>
          <w:lang w:val="en-US"/>
        </w:rPr>
        <w:t>native type</w:t>
      </w:r>
    </w:p>
    <w:p w:rsidR="00CA075C" w:rsidRDefault="00CA075C" w:rsidP="00CA075C">
      <w:pPr>
        <w:pStyle w:val="BodyTextIndent"/>
      </w:pPr>
      <w:r>
        <w:t xml:space="preserve">A data type defined as part of the language. The native or built-in types defined by Java include the primitive types </w:t>
      </w:r>
      <w:proofErr w:type="spellStart"/>
      <w:r>
        <w:t>boolean</w:t>
      </w:r>
      <w:proofErr w:type="spellEnd"/>
      <w:r>
        <w:t xml:space="preserve">, byte, char, double, float, </w:t>
      </w:r>
      <w:proofErr w:type="spellStart"/>
      <w:r>
        <w:t>int</w:t>
      </w:r>
      <w:proofErr w:type="spellEnd"/>
      <w:r>
        <w:t>, long, short, and void, and the various classes and interfaces defined in the standard Java API, such as Object, String, and Thread.</w:t>
      </w:r>
    </w:p>
    <w:p w:rsidR="00CA075C" w:rsidRDefault="00CA075C" w:rsidP="00CA075C"/>
    <w:p w:rsidR="00CA075C" w:rsidRDefault="00CA075C" w:rsidP="00CA075C">
      <w:pPr>
        <w:pStyle w:val="TOC1"/>
        <w:spacing w:before="0"/>
        <w:rPr>
          <w:caps w:val="0"/>
          <w:lang w:val="en-US"/>
        </w:rPr>
      </w:pPr>
      <w:r>
        <w:rPr>
          <w:caps w:val="0"/>
          <w:lang w:val="en-US"/>
        </w:rPr>
        <w:t>object</w:t>
      </w:r>
    </w:p>
    <w:p w:rsidR="00CA075C" w:rsidRDefault="00CA075C" w:rsidP="00CA075C">
      <w:pPr>
        <w:pStyle w:val="BodyTextIndent"/>
      </w:pPr>
      <w:r>
        <w:t>The result of instantiating a class. An entity with state, behavior, and identity.</w:t>
      </w:r>
    </w:p>
    <w:p w:rsidR="00CA075C" w:rsidRDefault="00CA075C" w:rsidP="00CA075C"/>
    <w:p w:rsidR="00CA075C" w:rsidRDefault="00CA075C" w:rsidP="00CA075C">
      <w:pPr>
        <w:pStyle w:val="TOC1"/>
        <w:spacing w:before="0"/>
        <w:rPr>
          <w:caps w:val="0"/>
          <w:lang w:val="en-US"/>
        </w:rPr>
      </w:pPr>
      <w:r>
        <w:rPr>
          <w:caps w:val="0"/>
          <w:lang w:val="en-US"/>
        </w:rPr>
        <w:t>operation</w:t>
      </w:r>
    </w:p>
    <w:p w:rsidR="00CA075C" w:rsidRDefault="00CA075C" w:rsidP="00CA075C">
      <w:pPr>
        <w:pStyle w:val="BodyTextIndent"/>
      </w:pPr>
      <w:r>
        <w:t>A service that may be requested from an object to effect behavior. Alternatively viewed as a message sent from a client to an object.</w:t>
      </w:r>
    </w:p>
    <w:p w:rsidR="00CA075C" w:rsidRDefault="00CA075C" w:rsidP="00CA075C"/>
    <w:p w:rsidR="00CA075C" w:rsidRDefault="00CA075C" w:rsidP="00CA075C">
      <w:pPr>
        <w:pStyle w:val="TOC1"/>
        <w:spacing w:before="0"/>
        <w:rPr>
          <w:caps w:val="0"/>
          <w:lang w:val="en-US"/>
        </w:rPr>
      </w:pPr>
      <w:r>
        <w:rPr>
          <w:caps w:val="0"/>
          <w:lang w:val="en-US"/>
        </w:rPr>
        <w:t>package</w:t>
      </w:r>
    </w:p>
    <w:p w:rsidR="00CA075C" w:rsidRDefault="00CA075C" w:rsidP="00CA075C">
      <w:pPr>
        <w:pStyle w:val="BodyTextIndent"/>
      </w:pPr>
      <w:r>
        <w:t>A mechanism organizing and naming a collection of related classes.</w:t>
      </w:r>
    </w:p>
    <w:p w:rsidR="00CA075C" w:rsidRDefault="00CA075C" w:rsidP="00CA075C"/>
    <w:p w:rsidR="00CA075C" w:rsidRDefault="00CA075C" w:rsidP="00CA075C">
      <w:pPr>
        <w:pStyle w:val="TOC1"/>
        <w:spacing w:before="0"/>
        <w:rPr>
          <w:caps w:val="0"/>
          <w:lang w:val="en-US"/>
        </w:rPr>
      </w:pPr>
      <w:r>
        <w:rPr>
          <w:caps w:val="0"/>
          <w:lang w:val="en-US"/>
        </w:rPr>
        <w:t>package access</w:t>
      </w:r>
    </w:p>
    <w:p w:rsidR="00CA075C" w:rsidRDefault="00CA075C" w:rsidP="00CA075C">
      <w:pPr>
        <w:pStyle w:val="BodyTextIndent"/>
      </w:pPr>
      <w:r>
        <w:t>The default access-control characteristic applied to interfaces, classes, and class members. Class members with package access are accessible only to code within the same package and are heritable by subclasses in the same package. Classes and interfaces with package access are not visible to code outside the package. They are only accessible and extendable by classes and interfaces in the same package.</w:t>
      </w:r>
    </w:p>
    <w:p w:rsidR="00CA075C" w:rsidRDefault="00CA075C" w:rsidP="00CA075C"/>
    <w:p w:rsidR="00CA075C" w:rsidRDefault="00CA075C" w:rsidP="00CA075C">
      <w:pPr>
        <w:pStyle w:val="TOC1"/>
        <w:spacing w:before="0"/>
        <w:rPr>
          <w:caps w:val="0"/>
          <w:lang w:val="en-US"/>
        </w:rPr>
      </w:pPr>
      <w:r>
        <w:rPr>
          <w:caps w:val="0"/>
          <w:lang w:val="en-US"/>
        </w:rPr>
        <w:t>parameter</w:t>
      </w:r>
    </w:p>
    <w:p w:rsidR="00CA075C" w:rsidRDefault="00CA075C" w:rsidP="00CA075C">
      <w:pPr>
        <w:pStyle w:val="BodyTextIndent"/>
      </w:pPr>
      <w:r>
        <w:t>A variable that is bound to an argument value passed into a method.</w:t>
      </w:r>
    </w:p>
    <w:p w:rsidR="00CA075C" w:rsidRDefault="00CA075C" w:rsidP="00CA075C"/>
    <w:p w:rsidR="00CA075C" w:rsidRDefault="00CA075C" w:rsidP="00CA075C">
      <w:pPr>
        <w:pStyle w:val="TOC1"/>
        <w:spacing w:before="0"/>
        <w:rPr>
          <w:caps w:val="0"/>
          <w:lang w:val="en-US"/>
        </w:rPr>
      </w:pPr>
      <w:r>
        <w:rPr>
          <w:caps w:val="0"/>
          <w:lang w:val="en-US"/>
        </w:rPr>
        <w:t>polymorphic</w:t>
      </w:r>
    </w:p>
    <w:p w:rsidR="00CA075C" w:rsidRDefault="00CA075C" w:rsidP="00CA075C">
      <w:pPr>
        <w:pStyle w:val="BodyTextIndent"/>
      </w:pPr>
      <w:r>
        <w:t>A trait or characteristic of an object whereby that object can appear as several different types at the same time.</w:t>
      </w:r>
    </w:p>
    <w:p w:rsidR="00CA075C" w:rsidRDefault="00CA075C" w:rsidP="00CA075C"/>
    <w:p w:rsidR="00CA075C" w:rsidRDefault="00CA075C" w:rsidP="00CA075C">
      <w:pPr>
        <w:pStyle w:val="TOC1"/>
        <w:spacing w:before="0"/>
        <w:rPr>
          <w:caps w:val="0"/>
          <w:lang w:val="en-US"/>
        </w:rPr>
      </w:pPr>
      <w:r>
        <w:rPr>
          <w:caps w:val="0"/>
          <w:lang w:val="en-US"/>
        </w:rPr>
        <w:t>polymorphism</w:t>
      </w:r>
    </w:p>
    <w:p w:rsidR="00CA075C" w:rsidRDefault="00CA075C" w:rsidP="00CA075C">
      <w:pPr>
        <w:pStyle w:val="BodyTextIndent"/>
      </w:pPr>
      <w:r>
        <w:t>The concept or mechanism by which objects of different types inherit the responsibility for implementing the same operation, but respond differently to the invocation of that operation.</w:t>
      </w:r>
    </w:p>
    <w:p w:rsidR="00CA075C" w:rsidRDefault="00CA075C" w:rsidP="00CA075C"/>
    <w:p w:rsidR="00CA075C" w:rsidRDefault="00CA075C" w:rsidP="00CA075C">
      <w:pPr>
        <w:pStyle w:val="TOC1"/>
        <w:spacing w:before="0"/>
        <w:rPr>
          <w:caps w:val="0"/>
          <w:lang w:val="en-US"/>
        </w:rPr>
      </w:pPr>
      <w:r>
        <w:rPr>
          <w:caps w:val="0"/>
          <w:lang w:val="en-US"/>
        </w:rPr>
        <w:t>postcondition</w:t>
      </w:r>
    </w:p>
    <w:p w:rsidR="00CA075C" w:rsidRDefault="00CA075C" w:rsidP="00CA075C">
      <w:pPr>
        <w:pStyle w:val="BodyTextIndent"/>
      </w:pPr>
      <w:r>
        <w:t>A constraint or assertion that must hold true following the completion of an operation.</w:t>
      </w:r>
    </w:p>
    <w:p w:rsidR="00CA075C" w:rsidRDefault="00CA075C" w:rsidP="00CA075C">
      <w:r>
        <w:t xml:space="preserve"> </w:t>
      </w:r>
    </w:p>
    <w:p w:rsidR="00CA075C" w:rsidRDefault="00CA075C" w:rsidP="00CA075C">
      <w:pPr>
        <w:pStyle w:val="TOC1"/>
        <w:spacing w:before="0"/>
        <w:rPr>
          <w:caps w:val="0"/>
          <w:lang w:val="en-US"/>
        </w:rPr>
      </w:pPr>
      <w:r>
        <w:rPr>
          <w:caps w:val="0"/>
          <w:lang w:val="en-US"/>
        </w:rPr>
        <w:t>precondition</w:t>
      </w:r>
    </w:p>
    <w:p w:rsidR="00CA075C" w:rsidRDefault="00CA075C" w:rsidP="00CA075C">
      <w:pPr>
        <w:pStyle w:val="BodyTextIndent"/>
      </w:pPr>
      <w:r>
        <w:t>A constraint or assertion that must hold true at the start of an operation.</w:t>
      </w:r>
    </w:p>
    <w:p w:rsidR="00CA075C" w:rsidRDefault="00CA075C" w:rsidP="00CA075C"/>
    <w:p w:rsidR="00CA075C" w:rsidRDefault="00CA075C" w:rsidP="00CA075C">
      <w:pPr>
        <w:pStyle w:val="TOC1"/>
        <w:spacing w:before="0"/>
        <w:rPr>
          <w:caps w:val="0"/>
          <w:lang w:val="en-US"/>
        </w:rPr>
      </w:pPr>
      <w:r>
        <w:rPr>
          <w:caps w:val="0"/>
          <w:lang w:val="en-US"/>
        </w:rPr>
        <w:t>primitive type</w:t>
      </w:r>
    </w:p>
    <w:p w:rsidR="00CA075C" w:rsidRDefault="00CA075C" w:rsidP="00CA075C">
      <w:pPr>
        <w:pStyle w:val="BodyTextIndent"/>
      </w:pPr>
      <w:r>
        <w:lastRenderedPageBreak/>
        <w:t xml:space="preserve">A basic language type that represents a pure value and has no distinct identity as an object. The primitives provided by Java include </w:t>
      </w:r>
      <w:proofErr w:type="spellStart"/>
      <w:r>
        <w:t>boolean</w:t>
      </w:r>
      <w:proofErr w:type="spellEnd"/>
      <w:r>
        <w:t xml:space="preserve">, byte, char, double, float, </w:t>
      </w:r>
      <w:proofErr w:type="spellStart"/>
      <w:r>
        <w:t>int</w:t>
      </w:r>
      <w:proofErr w:type="spellEnd"/>
      <w:r>
        <w:t>, long, and short.</w:t>
      </w:r>
    </w:p>
    <w:p w:rsidR="00CA075C" w:rsidRDefault="00CA075C" w:rsidP="00CA075C"/>
    <w:p w:rsidR="00CA075C" w:rsidRDefault="00CA075C" w:rsidP="00CA075C">
      <w:pPr>
        <w:pStyle w:val="TOC1"/>
        <w:spacing w:before="0"/>
        <w:rPr>
          <w:caps w:val="0"/>
          <w:lang w:val="en-US"/>
        </w:rPr>
      </w:pPr>
      <w:r>
        <w:rPr>
          <w:caps w:val="0"/>
          <w:lang w:val="en-US"/>
        </w:rPr>
        <w:t>private access</w:t>
      </w:r>
    </w:p>
    <w:p w:rsidR="00CA075C" w:rsidRDefault="00CA075C" w:rsidP="00CA075C">
      <w:pPr>
        <w:pStyle w:val="BodyTextIndent"/>
      </w:pPr>
      <w:r>
        <w:t>An access-control characteristic applied to class members. Class members declared with the private access modifier are only accessible to code in the same class and are not inherited by subclasses.</w:t>
      </w:r>
    </w:p>
    <w:p w:rsidR="00CA075C" w:rsidRDefault="00CA075C" w:rsidP="00CA075C"/>
    <w:p w:rsidR="00CA075C" w:rsidRDefault="00CA075C" w:rsidP="00CA075C">
      <w:pPr>
        <w:pStyle w:val="TOC1"/>
        <w:spacing w:before="0"/>
        <w:rPr>
          <w:caps w:val="0"/>
          <w:lang w:val="en-US"/>
        </w:rPr>
      </w:pPr>
      <w:r>
        <w:rPr>
          <w:caps w:val="0"/>
          <w:lang w:val="en-US"/>
        </w:rPr>
        <w:t>property</w:t>
      </w:r>
    </w:p>
    <w:p w:rsidR="00CA075C" w:rsidRDefault="00CA075C" w:rsidP="00CA075C">
      <w:pPr>
        <w:pStyle w:val="BodyTextIndent"/>
      </w:pPr>
      <w:r>
        <w:t>A named characteristic or attribute of a type, class, or object.</w:t>
      </w:r>
    </w:p>
    <w:p w:rsidR="00CA075C" w:rsidRDefault="00CA075C" w:rsidP="00CA075C"/>
    <w:p w:rsidR="00CA075C" w:rsidRDefault="00CA075C" w:rsidP="00CA075C">
      <w:pPr>
        <w:pStyle w:val="TOC1"/>
        <w:spacing w:before="0"/>
        <w:rPr>
          <w:caps w:val="0"/>
          <w:lang w:val="en-US"/>
        </w:rPr>
      </w:pPr>
      <w:r>
        <w:rPr>
          <w:caps w:val="0"/>
          <w:lang w:val="en-US"/>
        </w:rPr>
        <w:t>protected access</w:t>
      </w:r>
    </w:p>
    <w:p w:rsidR="00CA075C" w:rsidRDefault="00CA075C" w:rsidP="00CA075C">
      <w:pPr>
        <w:pStyle w:val="BodyTextIndent"/>
      </w:pPr>
      <w:r>
        <w:t>An access-control characteristic applied to class members. Class members declared with the protected access modifier are accessible to code in the same class and package, and from code in subclasses, and they are inherited by subclasses.</w:t>
      </w:r>
    </w:p>
    <w:p w:rsidR="00CA075C" w:rsidRDefault="00CA075C" w:rsidP="00CA075C"/>
    <w:p w:rsidR="00CA075C" w:rsidRDefault="00CA075C" w:rsidP="00CA075C">
      <w:pPr>
        <w:pStyle w:val="TOC1"/>
        <w:spacing w:before="0"/>
        <w:rPr>
          <w:caps w:val="0"/>
          <w:lang w:val="en-US"/>
        </w:rPr>
      </w:pPr>
      <w:r>
        <w:rPr>
          <w:caps w:val="0"/>
          <w:lang w:val="en-US"/>
        </w:rPr>
        <w:t>public access</w:t>
      </w:r>
    </w:p>
    <w:p w:rsidR="00CA075C" w:rsidRDefault="00CA075C" w:rsidP="00CA075C">
      <w:pPr>
        <w:pStyle w:val="BodyTextIndent"/>
      </w:pPr>
      <w:r>
        <w:t>An access-control characteristic applied to interfaces, classes, and class members. Class members declared with the public access modifier are accessible anywhere the class is accessible and are inherited by subclasses. Classes and interfaces declared with the public access modifier are visible, accessible, and heritable outside of a package.</w:t>
      </w:r>
    </w:p>
    <w:p w:rsidR="00CA075C" w:rsidRDefault="00CA075C" w:rsidP="00CA075C"/>
    <w:p w:rsidR="00CA075C" w:rsidRDefault="00CA075C" w:rsidP="00CA075C"/>
    <w:p w:rsidR="00CA075C" w:rsidRDefault="00CA075C" w:rsidP="00CA075C">
      <w:pPr>
        <w:pStyle w:val="TOC1"/>
        <w:spacing w:before="0"/>
        <w:rPr>
          <w:caps w:val="0"/>
          <w:lang w:val="en-US"/>
        </w:rPr>
      </w:pPr>
      <w:r>
        <w:rPr>
          <w:caps w:val="0"/>
          <w:lang w:val="en-US"/>
        </w:rPr>
        <w:t>qualifier</w:t>
      </w:r>
    </w:p>
    <w:p w:rsidR="00CA075C" w:rsidRDefault="00CA075C" w:rsidP="00CA075C">
      <w:pPr>
        <w:pStyle w:val="BodyTextIndent"/>
      </w:pPr>
      <w:r>
        <w:t>A name or value used to locate or identify a particular entity within a set of similar entities.</w:t>
      </w:r>
    </w:p>
    <w:p w:rsidR="00CA075C" w:rsidRDefault="00CA075C" w:rsidP="00CA075C"/>
    <w:p w:rsidR="00CA075C" w:rsidRDefault="00CA075C" w:rsidP="00CA075C">
      <w:pPr>
        <w:pStyle w:val="TOC1"/>
        <w:spacing w:before="0"/>
        <w:rPr>
          <w:caps w:val="0"/>
          <w:lang w:val="en-US"/>
        </w:rPr>
      </w:pPr>
      <w:r>
        <w:rPr>
          <w:caps w:val="0"/>
          <w:lang w:val="en-US"/>
        </w:rPr>
        <w:t>realization</w:t>
      </w:r>
    </w:p>
    <w:p w:rsidR="00CA075C" w:rsidRDefault="00CA075C" w:rsidP="00CA075C">
      <w:pPr>
        <w:pStyle w:val="BodyTextIndent"/>
      </w:pPr>
      <w:r>
        <w:t>A relationship where one entity agrees to abide by or to carry out the contract specified by another entity.</w:t>
      </w:r>
    </w:p>
    <w:p w:rsidR="00CA075C" w:rsidRDefault="00CA075C" w:rsidP="00CA075C"/>
    <w:p w:rsidR="00CA075C" w:rsidRDefault="00CA075C" w:rsidP="00CA075C">
      <w:pPr>
        <w:pStyle w:val="TOC1"/>
        <w:spacing w:before="0"/>
        <w:rPr>
          <w:caps w:val="0"/>
          <w:lang w:val="en-US"/>
        </w:rPr>
      </w:pPr>
      <w:r>
        <w:rPr>
          <w:caps w:val="0"/>
          <w:lang w:val="en-US"/>
        </w:rPr>
        <w:t>responsibility</w:t>
      </w:r>
    </w:p>
    <w:p w:rsidR="00CA075C" w:rsidRDefault="00CA075C" w:rsidP="00CA075C">
      <w:pPr>
        <w:pStyle w:val="BodyTextIndent"/>
      </w:pPr>
      <w:r>
        <w:t>A purpose or obligation assigned to a type.</w:t>
      </w:r>
    </w:p>
    <w:p w:rsidR="00CA075C" w:rsidRDefault="00CA075C" w:rsidP="00CA075C"/>
    <w:p w:rsidR="00CA075C" w:rsidRDefault="00CA075C" w:rsidP="00CA075C">
      <w:pPr>
        <w:pStyle w:val="TOC1"/>
        <w:spacing w:before="0"/>
        <w:rPr>
          <w:caps w:val="0"/>
          <w:lang w:val="en-US"/>
        </w:rPr>
      </w:pPr>
      <w:r>
        <w:rPr>
          <w:caps w:val="0"/>
          <w:lang w:val="en-US"/>
        </w:rPr>
        <w:t>role</w:t>
      </w:r>
    </w:p>
    <w:p w:rsidR="00CA075C" w:rsidRDefault="00CA075C" w:rsidP="00CA075C">
      <w:pPr>
        <w:pStyle w:val="BodyTextIndent"/>
      </w:pPr>
      <w:r>
        <w:t>The set of responsibilities associated with an entity that participates in a specific relationship. A Java interface often defines a role for an object.</w:t>
      </w:r>
    </w:p>
    <w:p w:rsidR="00CA075C" w:rsidRDefault="00CA075C" w:rsidP="00CA075C"/>
    <w:p w:rsidR="00CA075C" w:rsidRDefault="00CA075C" w:rsidP="00CA075C">
      <w:pPr>
        <w:pStyle w:val="TOC1"/>
        <w:spacing w:before="0"/>
        <w:rPr>
          <w:caps w:val="0"/>
          <w:lang w:val="en-US"/>
        </w:rPr>
      </w:pPr>
      <w:r>
        <w:rPr>
          <w:caps w:val="0"/>
          <w:lang w:val="en-US"/>
        </w:rPr>
        <w:lastRenderedPageBreak/>
        <w:t>service</w:t>
      </w:r>
    </w:p>
    <w:p w:rsidR="00CA075C" w:rsidRDefault="00CA075C" w:rsidP="00CA075C">
      <w:pPr>
        <w:pStyle w:val="BodyTextIndent"/>
      </w:pPr>
      <w:r>
        <w:t>One or more operations provided by a type, class, or object to accomplish useful work on behalf of one or more clients.</w:t>
      </w:r>
    </w:p>
    <w:p w:rsidR="00CA075C" w:rsidRDefault="00CA075C" w:rsidP="00CA075C"/>
    <w:p w:rsidR="00CA075C" w:rsidRDefault="00CA075C" w:rsidP="00CA075C">
      <w:pPr>
        <w:pStyle w:val="TOC1"/>
        <w:spacing w:before="0"/>
        <w:rPr>
          <w:caps w:val="0"/>
          <w:lang w:val="en-US"/>
        </w:rPr>
      </w:pPr>
      <w:r>
        <w:rPr>
          <w:caps w:val="0"/>
          <w:lang w:val="en-US"/>
        </w:rPr>
        <w:t>signature</w:t>
      </w:r>
    </w:p>
    <w:p w:rsidR="00CA075C" w:rsidRDefault="00CA075C" w:rsidP="00CA075C">
      <w:pPr>
        <w:ind w:left="720"/>
      </w:pPr>
      <w:r>
        <w:t>The name, parameter types, return type, and possible exceptions associated with an operation.</w:t>
      </w:r>
    </w:p>
    <w:p w:rsidR="00CA075C" w:rsidRDefault="00CA075C" w:rsidP="00CA075C"/>
    <w:p w:rsidR="00CA075C" w:rsidRDefault="00CA075C" w:rsidP="00CA075C">
      <w:pPr>
        <w:pStyle w:val="TOC1"/>
        <w:spacing w:before="0"/>
        <w:rPr>
          <w:caps w:val="0"/>
          <w:lang w:val="en-US"/>
        </w:rPr>
      </w:pPr>
      <w:r>
        <w:rPr>
          <w:caps w:val="0"/>
          <w:lang w:val="en-US"/>
        </w:rPr>
        <w:t>state</w:t>
      </w:r>
    </w:p>
    <w:p w:rsidR="00CA075C" w:rsidRDefault="00CA075C" w:rsidP="00CA075C">
      <w:pPr>
        <w:pStyle w:val="BodyTextIndent"/>
      </w:pPr>
      <w:r>
        <w:t>The condition or value of an object between events.</w:t>
      </w:r>
    </w:p>
    <w:p w:rsidR="00CA075C" w:rsidRDefault="00CA075C" w:rsidP="00CA075C"/>
    <w:p w:rsidR="00CA075C" w:rsidRDefault="00CA075C" w:rsidP="00CA075C">
      <w:pPr>
        <w:pStyle w:val="TOC1"/>
        <w:spacing w:before="0"/>
        <w:rPr>
          <w:caps w:val="0"/>
          <w:lang w:val="en-US"/>
        </w:rPr>
      </w:pPr>
      <w:r>
        <w:rPr>
          <w:caps w:val="0"/>
          <w:lang w:val="en-US"/>
        </w:rPr>
        <w:t>static type checking</w:t>
      </w:r>
    </w:p>
    <w:p w:rsidR="00CA075C" w:rsidRDefault="00CA075C" w:rsidP="00CA075C">
      <w:pPr>
        <w:pStyle w:val="BodyTextIndent"/>
      </w:pPr>
      <w:r>
        <w:t>Compile-time verification of the assumptions made about the use of object reference and data value types.</w:t>
      </w:r>
    </w:p>
    <w:p w:rsidR="00CA075C" w:rsidRDefault="00CA075C" w:rsidP="00CA075C"/>
    <w:p w:rsidR="00CA075C" w:rsidRDefault="00CA075C" w:rsidP="00CA075C">
      <w:pPr>
        <w:pStyle w:val="TOC1"/>
        <w:spacing w:before="0"/>
        <w:rPr>
          <w:caps w:val="0"/>
          <w:lang w:val="en-US"/>
        </w:rPr>
      </w:pPr>
      <w:r>
        <w:rPr>
          <w:caps w:val="0"/>
          <w:lang w:val="en-US"/>
        </w:rPr>
        <w:t>subclass</w:t>
      </w:r>
    </w:p>
    <w:p w:rsidR="00CA075C" w:rsidRDefault="00CA075C" w:rsidP="00CA075C">
      <w:pPr>
        <w:pStyle w:val="BodyTextIndent"/>
      </w:pPr>
      <w:r>
        <w:t>A class that inherits attributes and methods from another class.</w:t>
      </w:r>
    </w:p>
    <w:p w:rsidR="00CA075C" w:rsidRDefault="00CA075C" w:rsidP="00CA075C">
      <w:r>
        <w:t xml:space="preserve"> </w:t>
      </w:r>
    </w:p>
    <w:p w:rsidR="00CA075C" w:rsidRDefault="00CA075C" w:rsidP="00CA075C">
      <w:pPr>
        <w:pStyle w:val="TOC1"/>
        <w:spacing w:before="0"/>
        <w:rPr>
          <w:caps w:val="0"/>
          <w:lang w:val="en-US"/>
        </w:rPr>
      </w:pPr>
      <w:r>
        <w:rPr>
          <w:caps w:val="0"/>
          <w:lang w:val="en-US"/>
        </w:rPr>
        <w:t>subtype</w:t>
      </w:r>
    </w:p>
    <w:p w:rsidR="00CA075C" w:rsidRDefault="00CA075C" w:rsidP="00CA075C">
      <w:pPr>
        <w:pStyle w:val="BodyTextIndent"/>
      </w:pPr>
      <w:r>
        <w:t>The more specific type in a specialization-generalization relationship.</w:t>
      </w:r>
    </w:p>
    <w:p w:rsidR="00CA075C" w:rsidRDefault="00CA075C" w:rsidP="00CA075C"/>
    <w:p w:rsidR="00CA075C" w:rsidRDefault="00CA075C" w:rsidP="00CA075C">
      <w:pPr>
        <w:pStyle w:val="TOC1"/>
        <w:spacing w:before="0"/>
        <w:rPr>
          <w:caps w:val="0"/>
          <w:lang w:val="en-US"/>
        </w:rPr>
      </w:pPr>
      <w:r>
        <w:rPr>
          <w:caps w:val="0"/>
          <w:lang w:val="en-US"/>
        </w:rPr>
        <w:t>superclass</w:t>
      </w:r>
    </w:p>
    <w:p w:rsidR="00CA075C" w:rsidRDefault="00CA075C" w:rsidP="00CA075C">
      <w:pPr>
        <w:pStyle w:val="BodyTextIndent"/>
      </w:pPr>
      <w:r>
        <w:t>A class whose attributes and methods are inherited by another class.</w:t>
      </w:r>
    </w:p>
    <w:p w:rsidR="00CA075C" w:rsidRDefault="00CA075C" w:rsidP="00CA075C"/>
    <w:p w:rsidR="00CA075C" w:rsidRDefault="00CA075C" w:rsidP="00CA075C">
      <w:pPr>
        <w:pStyle w:val="TOC1"/>
        <w:spacing w:before="0"/>
        <w:rPr>
          <w:caps w:val="0"/>
          <w:lang w:val="en-US"/>
        </w:rPr>
      </w:pPr>
      <w:r>
        <w:rPr>
          <w:caps w:val="0"/>
          <w:lang w:val="en-US"/>
        </w:rPr>
        <w:t>supertype</w:t>
      </w:r>
    </w:p>
    <w:p w:rsidR="00CA075C" w:rsidRDefault="00CA075C" w:rsidP="00CA075C">
      <w:pPr>
        <w:pStyle w:val="BodyTextIndent"/>
      </w:pPr>
      <w:r>
        <w:t>The more general type in a specialization-generalization relationship.</w:t>
      </w:r>
    </w:p>
    <w:p w:rsidR="00CA075C" w:rsidRDefault="00CA075C" w:rsidP="00CA075C"/>
    <w:p w:rsidR="00CA075C" w:rsidRDefault="00CA075C" w:rsidP="00CA075C">
      <w:pPr>
        <w:pStyle w:val="TOC1"/>
        <w:spacing w:before="0"/>
        <w:rPr>
          <w:caps w:val="0"/>
          <w:lang w:val="en-US"/>
        </w:rPr>
      </w:pPr>
      <w:r>
        <w:rPr>
          <w:caps w:val="0"/>
          <w:lang w:val="en-US"/>
        </w:rPr>
        <w:t>synchronization</w:t>
      </w:r>
    </w:p>
    <w:p w:rsidR="00CA075C" w:rsidRDefault="00CA075C" w:rsidP="00CA075C">
      <w:pPr>
        <w:pStyle w:val="BodyTextIndent"/>
      </w:pPr>
      <w:r>
        <w:t>The process or mechanism used to preserve the invariant states of a program or object in the presence of multiple threads.</w:t>
      </w:r>
    </w:p>
    <w:p w:rsidR="00CA075C" w:rsidRDefault="00CA075C" w:rsidP="00CA075C"/>
    <w:p w:rsidR="00CA075C" w:rsidRDefault="00CA075C" w:rsidP="00CA075C">
      <w:pPr>
        <w:pStyle w:val="TOC1"/>
        <w:spacing w:before="0"/>
        <w:rPr>
          <w:caps w:val="0"/>
          <w:lang w:val="en-US"/>
        </w:rPr>
      </w:pPr>
      <w:r>
        <w:rPr>
          <w:caps w:val="0"/>
          <w:lang w:val="en-US"/>
        </w:rPr>
        <w:t>synchronized</w:t>
      </w:r>
    </w:p>
    <w:p w:rsidR="00CA075C" w:rsidRDefault="00CA075C" w:rsidP="00CA075C">
      <w:pPr>
        <w:pStyle w:val="BodyTextIndent"/>
      </w:pPr>
      <w:r>
        <w:t>A characteristic of a method or a block of code. A synchronized method or block allows only one thread at a time to execute within the critical section defined by that method or block.</w:t>
      </w:r>
    </w:p>
    <w:p w:rsidR="00CA075C" w:rsidRDefault="00CA075C" w:rsidP="00CA075C"/>
    <w:p w:rsidR="00CA075C" w:rsidRDefault="00CA075C" w:rsidP="00CA075C">
      <w:pPr>
        <w:pStyle w:val="TOC1"/>
        <w:spacing w:before="0"/>
        <w:rPr>
          <w:caps w:val="0"/>
          <w:lang w:val="en-US"/>
        </w:rPr>
      </w:pPr>
      <w:r>
        <w:rPr>
          <w:caps w:val="0"/>
          <w:lang w:val="en-US"/>
        </w:rPr>
        <w:t>thread</w:t>
      </w:r>
    </w:p>
    <w:p w:rsidR="00CA075C" w:rsidRDefault="00CA075C" w:rsidP="00CA075C">
      <w:pPr>
        <w:pStyle w:val="BodyTextIndent"/>
      </w:pPr>
      <w:r>
        <w:lastRenderedPageBreak/>
        <w:t>A single flow of control flow within a process that executes a sequence of instructions in an independent execution context.</w:t>
      </w:r>
    </w:p>
    <w:p w:rsidR="00CA075C" w:rsidRDefault="00CA075C" w:rsidP="00CA075C"/>
    <w:p w:rsidR="00CA075C" w:rsidRDefault="00CA075C" w:rsidP="00CA075C">
      <w:pPr>
        <w:pStyle w:val="TOC1"/>
        <w:spacing w:before="0"/>
        <w:rPr>
          <w:caps w:val="0"/>
          <w:lang w:val="en-US"/>
        </w:rPr>
      </w:pPr>
      <w:r>
        <w:rPr>
          <w:caps w:val="0"/>
          <w:lang w:val="en-US"/>
        </w:rPr>
        <w:t>type</w:t>
      </w:r>
    </w:p>
    <w:p w:rsidR="00CA075C" w:rsidRDefault="00CA075C" w:rsidP="00CA075C">
      <w:pPr>
        <w:pStyle w:val="BodyTextIndent"/>
      </w:pPr>
      <w:r>
        <w:t>Defines the common responsibilities, behavior, and operations associated with a set of similar objects. A type does not define an implementation.</w:t>
      </w:r>
    </w:p>
    <w:p w:rsidR="00CA075C" w:rsidRDefault="00CA075C" w:rsidP="00CA075C"/>
    <w:p w:rsidR="00CA075C" w:rsidRDefault="00CA075C" w:rsidP="00CA075C">
      <w:pPr>
        <w:pStyle w:val="TOC1"/>
        <w:spacing w:before="0"/>
        <w:rPr>
          <w:caps w:val="0"/>
          <w:lang w:val="en-US"/>
        </w:rPr>
      </w:pPr>
      <w:r>
        <w:rPr>
          <w:caps w:val="0"/>
          <w:lang w:val="en-US"/>
        </w:rPr>
        <w:t>unchecked exception</w:t>
      </w:r>
    </w:p>
    <w:p w:rsidR="00CA075C" w:rsidRDefault="00CA075C" w:rsidP="00CA075C">
      <w:pPr>
        <w:ind w:left="720"/>
      </w:pPr>
      <w:r>
        <w:t xml:space="preserve">Any exception that is derived from </w:t>
      </w:r>
      <w:proofErr w:type="spellStart"/>
      <w:proofErr w:type="gramStart"/>
      <w:r>
        <w:rPr>
          <w:rFonts w:ascii="Courier New" w:hAnsi="Courier New" w:cs="Courier New"/>
        </w:rPr>
        <w:t>java.lang</w:t>
      </w:r>
      <w:proofErr w:type="gramEnd"/>
      <w:r>
        <w:rPr>
          <w:rFonts w:ascii="Courier New" w:hAnsi="Courier New" w:cs="Courier New"/>
        </w:rPr>
        <w:t>.RuntimeException</w:t>
      </w:r>
      <w:proofErr w:type="spellEnd"/>
      <w:r>
        <w:t xml:space="preserve"> or </w:t>
      </w:r>
      <w:proofErr w:type="spellStart"/>
      <w:r>
        <w:rPr>
          <w:rFonts w:ascii="Courier New" w:hAnsi="Courier New" w:cs="Courier New"/>
        </w:rPr>
        <w:t>java.lang.Error</w:t>
      </w:r>
      <w:proofErr w:type="spellEnd"/>
      <w:r>
        <w:t>. A method that throws, or is a recipient of, an unchecked exception is not required to handle the exception or declare the exception in its throws clause.</w:t>
      </w:r>
    </w:p>
    <w:p w:rsidR="00CA075C" w:rsidRDefault="00CA075C" w:rsidP="00CA075C"/>
    <w:p w:rsidR="00CA075C" w:rsidRDefault="00CA075C" w:rsidP="00CA075C">
      <w:pPr>
        <w:pStyle w:val="TOC1"/>
        <w:spacing w:before="0"/>
        <w:rPr>
          <w:caps w:val="0"/>
          <w:lang w:val="en-US"/>
        </w:rPr>
      </w:pPr>
      <w:r>
        <w:rPr>
          <w:caps w:val="0"/>
          <w:lang w:val="en-US"/>
        </w:rPr>
        <w:t>variable</w:t>
      </w:r>
    </w:p>
    <w:p w:rsidR="00CA075C" w:rsidRDefault="00CA075C" w:rsidP="00CA075C">
      <w:pPr>
        <w:pStyle w:val="BodyTextIndent"/>
      </w:pPr>
      <w:r>
        <w:t>A typed, named container for holding object references or a data values.</w:t>
      </w:r>
    </w:p>
    <w:p w:rsidR="00CA075C" w:rsidRDefault="00CA075C" w:rsidP="00CA075C"/>
    <w:p w:rsidR="00CA075C" w:rsidRDefault="00CA075C" w:rsidP="00CA075C">
      <w:pPr>
        <w:pStyle w:val="TOC1"/>
        <w:spacing w:before="0"/>
        <w:rPr>
          <w:caps w:val="0"/>
          <w:lang w:val="en-US"/>
        </w:rPr>
      </w:pPr>
      <w:r>
        <w:rPr>
          <w:caps w:val="0"/>
          <w:lang w:val="en-US"/>
        </w:rPr>
        <w:t>visibility</w:t>
      </w:r>
    </w:p>
    <w:p w:rsidR="00CA075C" w:rsidRDefault="00CA075C" w:rsidP="00CA075C">
      <w:pPr>
        <w:pStyle w:val="BodyTextIndent"/>
      </w:pPr>
      <w:r>
        <w:t>The degree to which an entity may be accessed from outside of a particular scope.</w:t>
      </w:r>
    </w:p>
    <w:p w:rsidR="00CA075C" w:rsidRDefault="00CA075C" w:rsidP="00CA075C"/>
    <w:p w:rsidR="00AD26FC" w:rsidRPr="004302D0" w:rsidRDefault="00AD26FC" w:rsidP="004302D0"/>
    <w:sectPr w:rsidR="00AD26FC" w:rsidRPr="004302D0" w:rsidSect="00060505">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D41" w:rsidRDefault="00EC1D41" w:rsidP="004302D0">
      <w:pPr>
        <w:spacing w:after="0" w:line="240" w:lineRule="auto"/>
      </w:pPr>
      <w:r>
        <w:separator/>
      </w:r>
    </w:p>
  </w:endnote>
  <w:endnote w:type="continuationSeparator" w:id="0">
    <w:p w:rsidR="00EC1D41" w:rsidRDefault="00EC1D41" w:rsidP="00430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770641"/>
      <w:docPartObj>
        <w:docPartGallery w:val="Page Numbers (Bottom of Page)"/>
        <w:docPartUnique/>
      </w:docPartObj>
    </w:sdtPr>
    <w:sdtEndPr>
      <w:rPr>
        <w:noProof/>
      </w:rPr>
    </w:sdtEndPr>
    <w:sdtContent>
      <w:p w:rsidR="00107833" w:rsidRDefault="00107833">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E12995" w:rsidRPr="00107833" w:rsidRDefault="00107833" w:rsidP="00107833">
    <w:pPr>
      <w:tabs>
        <w:tab w:val="center" w:pos="4320"/>
        <w:tab w:val="right" w:pos="8640"/>
      </w:tabs>
      <w:spacing w:after="0" w:line="240" w:lineRule="auto"/>
      <w:rPr>
        <w:rFonts w:ascii="Arial" w:eastAsia="Times New Roman" w:hAnsi="Arial" w:cs="Times New Roman"/>
        <w:bCs/>
        <w:i/>
        <w:caps/>
        <w:color w:val="808080"/>
        <w:sz w:val="24"/>
        <w:szCs w:val="24"/>
      </w:rPr>
    </w:pPr>
    <w:r>
      <w:rPr>
        <w:rFonts w:ascii="Arial" w:eastAsia="Times New Roman" w:hAnsi="Arial" w:cs="Times New Roman"/>
        <w:bCs/>
        <w:i/>
        <w:caps/>
        <w:color w:val="808080"/>
        <w:sz w:val="24"/>
        <w:szCs w:val="24"/>
      </w:rPr>
      <w:t>Pass entertainment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D41" w:rsidRDefault="00EC1D41" w:rsidP="004302D0">
      <w:pPr>
        <w:spacing w:after="0" w:line="240" w:lineRule="auto"/>
      </w:pPr>
      <w:r>
        <w:separator/>
      </w:r>
    </w:p>
  </w:footnote>
  <w:footnote w:type="continuationSeparator" w:id="0">
    <w:p w:rsidR="00EC1D41" w:rsidRDefault="00EC1D41" w:rsidP="004302D0">
      <w:pPr>
        <w:spacing w:after="0" w:line="240" w:lineRule="auto"/>
      </w:pPr>
      <w:r>
        <w:continuationSeparator/>
      </w:r>
    </w:p>
  </w:footnote>
  <w:footnote w:id="1">
    <w:p w:rsidR="00060505" w:rsidRDefault="00060505" w:rsidP="00060505">
      <w:pPr>
        <w:pStyle w:val="FootnoteText"/>
      </w:pPr>
      <w:r>
        <w:rPr>
          <w:rStyle w:val="FootnoteReference"/>
        </w:rPr>
        <w:footnoteRef/>
      </w:r>
      <w:r>
        <w:t xml:space="preserve"> Replacing tabs with spaces is done so that code will be formatted properly when viewed on UNIX systems, which use a tab spacing of 8.</w:t>
      </w:r>
    </w:p>
  </w:footnote>
  <w:footnote w:id="2">
    <w:p w:rsidR="00060505" w:rsidRDefault="00060505" w:rsidP="00060505">
      <w:pPr>
        <w:pStyle w:val="FootnoteText"/>
      </w:pPr>
      <w:r>
        <w:rPr>
          <w:rStyle w:val="FootnoteReference"/>
        </w:rPr>
        <w:footnoteRef/>
      </w:r>
      <w:r>
        <w:t xml:space="preserve"> Although some development environments provide automated capabilities to easily convert between the two brace formatting styles, doing will disrupt version control or configuration management systems which track changes between different versions of a file (making it difficult to identify changes between file versions).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3500" w:type="pct"/>
      <w:jc w:val="center"/>
      <w:tblCellMar>
        <w:top w:w="72" w:type="dxa"/>
        <w:left w:w="115" w:type="dxa"/>
        <w:bottom w:w="72" w:type="dxa"/>
        <w:right w:w="115" w:type="dxa"/>
      </w:tblCellMar>
      <w:tblLook w:val="04A0" w:firstRow="1" w:lastRow="0" w:firstColumn="1" w:lastColumn="0" w:noHBand="0" w:noVBand="1"/>
    </w:tblPr>
    <w:tblGrid>
      <w:gridCol w:w="6552"/>
    </w:tblGrid>
    <w:tr w:rsidR="00E12995" w:rsidRPr="00E12995" w:rsidTr="00E12995">
      <w:trPr>
        <w:jc w:val="center"/>
      </w:trPr>
      <w:tc>
        <w:tcPr>
          <w:tcW w:w="5000" w:type="pct"/>
          <w:tcBorders>
            <w:bottom w:val="single" w:sz="4" w:space="0" w:color="auto"/>
          </w:tcBorders>
          <w:vAlign w:val="bottom"/>
        </w:tcPr>
        <w:p w:rsidR="00E12995" w:rsidRPr="00E12995" w:rsidRDefault="00E12995" w:rsidP="00E12995">
          <w:pPr>
            <w:tabs>
              <w:tab w:val="center" w:pos="4320"/>
              <w:tab w:val="right" w:pos="8640"/>
            </w:tabs>
            <w:spacing w:after="0" w:line="240" w:lineRule="auto"/>
            <w:ind w:left="-360"/>
            <w:jc w:val="right"/>
            <w:rPr>
              <w:rFonts w:ascii="Arial" w:eastAsia="Times New Roman" w:hAnsi="Arial" w:cs="Times New Roman"/>
              <w:b/>
              <w:bCs/>
              <w:i/>
              <w:noProof/>
              <w:color w:val="7B7B7B" w:themeColor="accent3" w:themeShade="BF"/>
              <w:sz w:val="24"/>
              <w:szCs w:val="24"/>
              <w:lang w:val="en-CA"/>
            </w:rPr>
          </w:pPr>
          <w:r w:rsidRPr="00E12995">
            <w:rPr>
              <w:rFonts w:ascii="Arial" w:eastAsia="Times New Roman" w:hAnsi="Arial" w:cs="Times New Roman"/>
              <w:bCs/>
              <w:i/>
              <w:caps/>
              <w:color w:val="808080"/>
              <w:sz w:val="24"/>
              <w:szCs w:val="24"/>
            </w:rPr>
            <w:t>Java Coding standard and recommendation</w:t>
          </w:r>
        </w:p>
      </w:tc>
    </w:tr>
  </w:tbl>
  <w:p w:rsidR="00E12995" w:rsidRPr="00E12995" w:rsidRDefault="00E12995" w:rsidP="00E12995">
    <w:pPr>
      <w:tabs>
        <w:tab w:val="center" w:pos="4320"/>
        <w:tab w:val="right" w:pos="8640"/>
      </w:tabs>
      <w:spacing w:after="0" w:line="240" w:lineRule="auto"/>
      <w:ind w:left="-360"/>
      <w:rPr>
        <w:rFonts w:ascii="Arial" w:eastAsia="Times New Roman" w:hAnsi="Arial" w:cs="Times New Roman"/>
        <w:b/>
        <w:i/>
        <w:color w:val="808080"/>
        <w:sz w:val="24"/>
        <w:szCs w:val="20"/>
        <w:lang w:val="en-CA"/>
      </w:rPr>
    </w:pPr>
  </w:p>
  <w:p w:rsidR="004302D0" w:rsidRDefault="00430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34E07C5"/>
    <w:multiLevelType w:val="singleLevel"/>
    <w:tmpl w:val="02281414"/>
    <w:lvl w:ilvl="0">
      <w:start w:val="1"/>
      <w:numFmt w:val="decimal"/>
      <w:lvlText w:val="%1."/>
      <w:legacy w:legacy="1" w:legacySpace="0" w:legacyIndent="360"/>
      <w:lvlJc w:val="left"/>
      <w:pPr>
        <w:ind w:left="360" w:hanging="360"/>
      </w:pPr>
      <w:rPr>
        <w:rFonts w:cs="Times New Roman"/>
      </w:rPr>
    </w:lvl>
  </w:abstractNum>
  <w:abstractNum w:abstractNumId="2" w15:restartNumberingAfterBreak="0">
    <w:nsid w:val="060102D3"/>
    <w:multiLevelType w:val="singleLevel"/>
    <w:tmpl w:val="02281414"/>
    <w:lvl w:ilvl="0">
      <w:start w:val="1"/>
      <w:numFmt w:val="decimal"/>
      <w:lvlText w:val="%1."/>
      <w:legacy w:legacy="1" w:legacySpace="0" w:legacyIndent="360"/>
      <w:lvlJc w:val="left"/>
      <w:pPr>
        <w:ind w:left="360" w:hanging="360"/>
      </w:pPr>
      <w:rPr>
        <w:rFonts w:cs="Times New Roman"/>
      </w:rPr>
    </w:lvl>
  </w:abstractNum>
  <w:abstractNum w:abstractNumId="3" w15:restartNumberingAfterBreak="0">
    <w:nsid w:val="0C9324F5"/>
    <w:multiLevelType w:val="singleLevel"/>
    <w:tmpl w:val="02281414"/>
    <w:lvl w:ilvl="0">
      <w:start w:val="1"/>
      <w:numFmt w:val="decimal"/>
      <w:lvlText w:val="%1."/>
      <w:legacy w:legacy="1" w:legacySpace="0" w:legacyIndent="360"/>
      <w:lvlJc w:val="left"/>
      <w:pPr>
        <w:ind w:left="360" w:hanging="360"/>
      </w:pPr>
      <w:rPr>
        <w:rFonts w:cs="Times New Roman"/>
      </w:rPr>
    </w:lvl>
  </w:abstractNum>
  <w:abstractNum w:abstractNumId="4" w15:restartNumberingAfterBreak="0">
    <w:nsid w:val="0CFA0DF3"/>
    <w:multiLevelType w:val="singleLevel"/>
    <w:tmpl w:val="02281414"/>
    <w:lvl w:ilvl="0">
      <w:start w:val="1"/>
      <w:numFmt w:val="decimal"/>
      <w:lvlText w:val="%1."/>
      <w:legacy w:legacy="1" w:legacySpace="0" w:legacyIndent="360"/>
      <w:lvlJc w:val="left"/>
      <w:pPr>
        <w:ind w:left="360" w:hanging="360"/>
      </w:pPr>
      <w:rPr>
        <w:rFonts w:cs="Times New Roman"/>
      </w:rPr>
    </w:lvl>
  </w:abstractNum>
  <w:abstractNum w:abstractNumId="5" w15:restartNumberingAfterBreak="0">
    <w:nsid w:val="10DA3519"/>
    <w:multiLevelType w:val="singleLevel"/>
    <w:tmpl w:val="02281414"/>
    <w:lvl w:ilvl="0">
      <w:start w:val="1"/>
      <w:numFmt w:val="decimal"/>
      <w:lvlText w:val="%1."/>
      <w:legacy w:legacy="1" w:legacySpace="0" w:legacyIndent="360"/>
      <w:lvlJc w:val="left"/>
      <w:pPr>
        <w:ind w:left="360" w:hanging="360"/>
      </w:pPr>
      <w:rPr>
        <w:rFonts w:cs="Times New Roman"/>
      </w:rPr>
    </w:lvl>
  </w:abstractNum>
  <w:abstractNum w:abstractNumId="6" w15:restartNumberingAfterBreak="0">
    <w:nsid w:val="11592BD1"/>
    <w:multiLevelType w:val="singleLevel"/>
    <w:tmpl w:val="02281414"/>
    <w:lvl w:ilvl="0">
      <w:start w:val="1"/>
      <w:numFmt w:val="decimal"/>
      <w:lvlText w:val="%1."/>
      <w:legacy w:legacy="1" w:legacySpace="0" w:legacyIndent="360"/>
      <w:lvlJc w:val="left"/>
      <w:pPr>
        <w:ind w:left="360" w:hanging="360"/>
      </w:pPr>
      <w:rPr>
        <w:rFonts w:cs="Times New Roman"/>
      </w:rPr>
    </w:lvl>
  </w:abstractNum>
  <w:abstractNum w:abstractNumId="7" w15:restartNumberingAfterBreak="0">
    <w:nsid w:val="15397320"/>
    <w:multiLevelType w:val="singleLevel"/>
    <w:tmpl w:val="02281414"/>
    <w:lvl w:ilvl="0">
      <w:start w:val="1"/>
      <w:numFmt w:val="decimal"/>
      <w:lvlText w:val="%1."/>
      <w:legacy w:legacy="1" w:legacySpace="0" w:legacyIndent="360"/>
      <w:lvlJc w:val="left"/>
      <w:pPr>
        <w:ind w:left="360" w:hanging="360"/>
      </w:pPr>
      <w:rPr>
        <w:rFonts w:cs="Times New Roman"/>
      </w:rPr>
    </w:lvl>
  </w:abstractNum>
  <w:abstractNum w:abstractNumId="8" w15:restartNumberingAfterBreak="0">
    <w:nsid w:val="22204AE9"/>
    <w:multiLevelType w:val="singleLevel"/>
    <w:tmpl w:val="02281414"/>
    <w:lvl w:ilvl="0">
      <w:start w:val="1"/>
      <w:numFmt w:val="decimal"/>
      <w:lvlText w:val="%1."/>
      <w:legacy w:legacy="1" w:legacySpace="0" w:legacyIndent="360"/>
      <w:lvlJc w:val="left"/>
      <w:pPr>
        <w:ind w:left="360" w:hanging="360"/>
      </w:pPr>
      <w:rPr>
        <w:rFonts w:cs="Times New Roman"/>
      </w:rPr>
    </w:lvl>
  </w:abstractNum>
  <w:abstractNum w:abstractNumId="9" w15:restartNumberingAfterBreak="0">
    <w:nsid w:val="24143DEC"/>
    <w:multiLevelType w:val="singleLevel"/>
    <w:tmpl w:val="02281414"/>
    <w:lvl w:ilvl="0">
      <w:start w:val="1"/>
      <w:numFmt w:val="decimal"/>
      <w:lvlText w:val="%1."/>
      <w:legacy w:legacy="1" w:legacySpace="0" w:legacyIndent="360"/>
      <w:lvlJc w:val="left"/>
      <w:pPr>
        <w:ind w:left="360" w:hanging="360"/>
      </w:pPr>
      <w:rPr>
        <w:rFonts w:cs="Times New Roman"/>
      </w:rPr>
    </w:lvl>
  </w:abstractNum>
  <w:abstractNum w:abstractNumId="10" w15:restartNumberingAfterBreak="0">
    <w:nsid w:val="31DC00F3"/>
    <w:multiLevelType w:val="singleLevel"/>
    <w:tmpl w:val="02281414"/>
    <w:lvl w:ilvl="0">
      <w:start w:val="1"/>
      <w:numFmt w:val="decimal"/>
      <w:lvlText w:val="%1."/>
      <w:legacy w:legacy="1" w:legacySpace="0" w:legacyIndent="360"/>
      <w:lvlJc w:val="left"/>
      <w:pPr>
        <w:ind w:left="360" w:hanging="360"/>
      </w:pPr>
      <w:rPr>
        <w:rFonts w:cs="Times New Roman"/>
      </w:rPr>
    </w:lvl>
  </w:abstractNum>
  <w:abstractNum w:abstractNumId="11" w15:restartNumberingAfterBreak="0">
    <w:nsid w:val="36C2713F"/>
    <w:multiLevelType w:val="singleLevel"/>
    <w:tmpl w:val="02281414"/>
    <w:lvl w:ilvl="0">
      <w:start w:val="1"/>
      <w:numFmt w:val="decimal"/>
      <w:lvlText w:val="%1."/>
      <w:legacy w:legacy="1" w:legacySpace="0" w:legacyIndent="360"/>
      <w:lvlJc w:val="left"/>
      <w:pPr>
        <w:ind w:left="360" w:hanging="360"/>
      </w:pPr>
      <w:rPr>
        <w:rFonts w:cs="Times New Roman"/>
      </w:rPr>
    </w:lvl>
  </w:abstractNum>
  <w:abstractNum w:abstractNumId="12" w15:restartNumberingAfterBreak="0">
    <w:nsid w:val="44AF2F7A"/>
    <w:multiLevelType w:val="singleLevel"/>
    <w:tmpl w:val="02281414"/>
    <w:lvl w:ilvl="0">
      <w:start w:val="1"/>
      <w:numFmt w:val="decimal"/>
      <w:lvlText w:val="%1."/>
      <w:legacy w:legacy="1" w:legacySpace="0" w:legacyIndent="360"/>
      <w:lvlJc w:val="left"/>
      <w:pPr>
        <w:ind w:left="360" w:hanging="360"/>
      </w:pPr>
      <w:rPr>
        <w:rFonts w:cs="Times New Roman"/>
      </w:rPr>
    </w:lvl>
  </w:abstractNum>
  <w:abstractNum w:abstractNumId="13" w15:restartNumberingAfterBreak="0">
    <w:nsid w:val="4B831A0A"/>
    <w:multiLevelType w:val="singleLevel"/>
    <w:tmpl w:val="02281414"/>
    <w:lvl w:ilvl="0">
      <w:start w:val="1"/>
      <w:numFmt w:val="decimal"/>
      <w:lvlText w:val="%1."/>
      <w:legacy w:legacy="1" w:legacySpace="0" w:legacyIndent="360"/>
      <w:lvlJc w:val="left"/>
      <w:pPr>
        <w:ind w:left="360" w:hanging="360"/>
      </w:pPr>
      <w:rPr>
        <w:rFonts w:cs="Times New Roman"/>
      </w:rPr>
    </w:lvl>
  </w:abstractNum>
  <w:abstractNum w:abstractNumId="14" w15:restartNumberingAfterBreak="0">
    <w:nsid w:val="4BFE15B9"/>
    <w:multiLevelType w:val="singleLevel"/>
    <w:tmpl w:val="02281414"/>
    <w:lvl w:ilvl="0">
      <w:start w:val="1"/>
      <w:numFmt w:val="decimal"/>
      <w:lvlText w:val="%1."/>
      <w:legacy w:legacy="1" w:legacySpace="0" w:legacyIndent="360"/>
      <w:lvlJc w:val="left"/>
      <w:pPr>
        <w:ind w:left="360" w:hanging="360"/>
      </w:pPr>
      <w:rPr>
        <w:rFonts w:cs="Times New Roman"/>
      </w:rPr>
    </w:lvl>
  </w:abstractNum>
  <w:abstractNum w:abstractNumId="15" w15:restartNumberingAfterBreak="0">
    <w:nsid w:val="4DF03E32"/>
    <w:multiLevelType w:val="singleLevel"/>
    <w:tmpl w:val="02281414"/>
    <w:lvl w:ilvl="0">
      <w:start w:val="1"/>
      <w:numFmt w:val="decimal"/>
      <w:lvlText w:val="%1."/>
      <w:legacy w:legacy="1" w:legacySpace="0" w:legacyIndent="360"/>
      <w:lvlJc w:val="left"/>
      <w:pPr>
        <w:ind w:left="360" w:hanging="360"/>
      </w:pPr>
      <w:rPr>
        <w:rFonts w:cs="Times New Roman"/>
      </w:rPr>
    </w:lvl>
  </w:abstractNum>
  <w:abstractNum w:abstractNumId="16" w15:restartNumberingAfterBreak="0">
    <w:nsid w:val="4FF941F7"/>
    <w:multiLevelType w:val="singleLevel"/>
    <w:tmpl w:val="02281414"/>
    <w:lvl w:ilvl="0">
      <w:start w:val="1"/>
      <w:numFmt w:val="decimal"/>
      <w:lvlText w:val="%1."/>
      <w:legacy w:legacy="1" w:legacySpace="0" w:legacyIndent="360"/>
      <w:lvlJc w:val="left"/>
      <w:pPr>
        <w:ind w:left="360" w:hanging="360"/>
      </w:pPr>
      <w:rPr>
        <w:rFonts w:cs="Times New Roman"/>
      </w:rPr>
    </w:lvl>
  </w:abstractNum>
  <w:abstractNum w:abstractNumId="17" w15:restartNumberingAfterBreak="0">
    <w:nsid w:val="51EF7C03"/>
    <w:multiLevelType w:val="singleLevel"/>
    <w:tmpl w:val="02281414"/>
    <w:lvl w:ilvl="0">
      <w:start w:val="1"/>
      <w:numFmt w:val="decimal"/>
      <w:lvlText w:val="%1."/>
      <w:legacy w:legacy="1" w:legacySpace="0" w:legacyIndent="360"/>
      <w:lvlJc w:val="left"/>
      <w:pPr>
        <w:ind w:left="360" w:hanging="360"/>
      </w:pPr>
      <w:rPr>
        <w:rFonts w:cs="Times New Roman"/>
      </w:rPr>
    </w:lvl>
  </w:abstractNum>
  <w:abstractNum w:abstractNumId="18" w15:restartNumberingAfterBreak="0">
    <w:nsid w:val="539843AA"/>
    <w:multiLevelType w:val="singleLevel"/>
    <w:tmpl w:val="02281414"/>
    <w:lvl w:ilvl="0">
      <w:start w:val="1"/>
      <w:numFmt w:val="decimal"/>
      <w:lvlText w:val="%1."/>
      <w:legacy w:legacy="1" w:legacySpace="0" w:legacyIndent="360"/>
      <w:lvlJc w:val="left"/>
      <w:pPr>
        <w:ind w:left="360" w:hanging="360"/>
      </w:pPr>
      <w:rPr>
        <w:rFonts w:cs="Times New Roman"/>
      </w:rPr>
    </w:lvl>
  </w:abstractNum>
  <w:abstractNum w:abstractNumId="19" w15:restartNumberingAfterBreak="0">
    <w:nsid w:val="54E17148"/>
    <w:multiLevelType w:val="singleLevel"/>
    <w:tmpl w:val="69C2BD34"/>
    <w:lvl w:ilvl="0">
      <w:start w:val="3"/>
      <w:numFmt w:val="decimal"/>
      <w:lvlText w:val="%1."/>
      <w:legacy w:legacy="1" w:legacySpace="0" w:legacyIndent="360"/>
      <w:lvlJc w:val="left"/>
      <w:pPr>
        <w:ind w:left="360" w:hanging="360"/>
      </w:pPr>
      <w:rPr>
        <w:rFonts w:cs="Times New Roman"/>
      </w:rPr>
    </w:lvl>
  </w:abstractNum>
  <w:abstractNum w:abstractNumId="20" w15:restartNumberingAfterBreak="0">
    <w:nsid w:val="57176012"/>
    <w:multiLevelType w:val="singleLevel"/>
    <w:tmpl w:val="B92C419E"/>
    <w:lvl w:ilvl="0">
      <w:start w:val="1"/>
      <w:numFmt w:val="lowerLetter"/>
      <w:lvlText w:val="%1)"/>
      <w:legacy w:legacy="1" w:legacySpace="0" w:legacyIndent="360"/>
      <w:lvlJc w:val="left"/>
      <w:pPr>
        <w:ind w:left="720" w:hanging="360"/>
      </w:pPr>
      <w:rPr>
        <w:rFonts w:cs="Times New Roman"/>
      </w:rPr>
    </w:lvl>
  </w:abstractNum>
  <w:abstractNum w:abstractNumId="21" w15:restartNumberingAfterBreak="0">
    <w:nsid w:val="5C7F4EE8"/>
    <w:multiLevelType w:val="singleLevel"/>
    <w:tmpl w:val="02281414"/>
    <w:lvl w:ilvl="0">
      <w:start w:val="1"/>
      <w:numFmt w:val="decimal"/>
      <w:lvlText w:val="%1."/>
      <w:legacy w:legacy="1" w:legacySpace="0" w:legacyIndent="360"/>
      <w:lvlJc w:val="left"/>
      <w:pPr>
        <w:ind w:left="360" w:hanging="360"/>
      </w:pPr>
      <w:rPr>
        <w:rFonts w:cs="Times New Roman"/>
      </w:rPr>
    </w:lvl>
  </w:abstractNum>
  <w:abstractNum w:abstractNumId="22" w15:restartNumberingAfterBreak="0">
    <w:nsid w:val="6BA60BFB"/>
    <w:multiLevelType w:val="singleLevel"/>
    <w:tmpl w:val="A3F22CF4"/>
    <w:lvl w:ilvl="0">
      <w:start w:val="2"/>
      <w:numFmt w:val="lowerLetter"/>
      <w:lvlText w:val="%1)"/>
      <w:legacy w:legacy="1" w:legacySpace="0" w:legacyIndent="360"/>
      <w:lvlJc w:val="left"/>
      <w:pPr>
        <w:ind w:left="720" w:hanging="360"/>
      </w:pPr>
      <w:rPr>
        <w:rFonts w:cs="Times New Roman"/>
      </w:rPr>
    </w:lvl>
  </w:abstractNum>
  <w:abstractNum w:abstractNumId="23" w15:restartNumberingAfterBreak="0">
    <w:nsid w:val="730F6167"/>
    <w:multiLevelType w:val="singleLevel"/>
    <w:tmpl w:val="02281414"/>
    <w:lvl w:ilvl="0">
      <w:start w:val="1"/>
      <w:numFmt w:val="decimal"/>
      <w:lvlText w:val="%1."/>
      <w:legacy w:legacy="1" w:legacySpace="0" w:legacyIndent="360"/>
      <w:lvlJc w:val="left"/>
      <w:pPr>
        <w:ind w:left="360" w:hanging="360"/>
      </w:pPr>
      <w:rPr>
        <w:rFonts w:cs="Times New Roman"/>
      </w:rPr>
    </w:lvl>
  </w:abstractNum>
  <w:abstractNum w:abstractNumId="24" w15:restartNumberingAfterBreak="0">
    <w:nsid w:val="7C227C25"/>
    <w:multiLevelType w:val="multilevel"/>
    <w:tmpl w:val="D7264B36"/>
    <w:lvl w:ilvl="0">
      <w:start w:val="1"/>
      <w:numFmt w:val="decimal"/>
      <w:pStyle w:val="Heading1"/>
      <w:lvlText w:val="%1"/>
      <w:lvlJc w:val="left"/>
      <w:pPr>
        <w:tabs>
          <w:tab w:val="num" w:pos="-1728"/>
        </w:tabs>
        <w:ind w:left="-1728" w:hanging="432"/>
      </w:pPr>
      <w:rPr>
        <w:rFonts w:cs="Times New Roman" w:hint="default"/>
      </w:rPr>
    </w:lvl>
    <w:lvl w:ilvl="1">
      <w:start w:val="1"/>
      <w:numFmt w:val="decimal"/>
      <w:pStyle w:val="Heading2"/>
      <w:lvlText w:val="%1.%2"/>
      <w:lvlJc w:val="left"/>
      <w:pPr>
        <w:tabs>
          <w:tab w:val="num" w:pos="0"/>
        </w:tabs>
      </w:pPr>
      <w:rPr>
        <w:rFonts w:cs="Times New Roman" w:hint="default"/>
      </w:rPr>
    </w:lvl>
    <w:lvl w:ilvl="2">
      <w:start w:val="1"/>
      <w:numFmt w:val="decimal"/>
      <w:pStyle w:val="Heading3"/>
      <w:lvlText w:val="%1.%2.%3"/>
      <w:lvlJc w:val="left"/>
      <w:pPr>
        <w:tabs>
          <w:tab w:val="num" w:pos="0"/>
        </w:tabs>
      </w:pPr>
      <w:rPr>
        <w:rFonts w:cs="Times New Roman" w:hint="default"/>
      </w:rPr>
    </w:lvl>
    <w:lvl w:ilvl="3">
      <w:start w:val="1"/>
      <w:numFmt w:val="decimal"/>
      <w:pStyle w:val="Heading4"/>
      <w:lvlText w:val="%1.%2.%3.%4"/>
      <w:lvlJc w:val="left"/>
      <w:pPr>
        <w:tabs>
          <w:tab w:val="num" w:pos="0"/>
        </w:tabs>
      </w:pPr>
      <w:rPr>
        <w:rFonts w:cs="Times New Roman"/>
      </w:rPr>
    </w:lvl>
    <w:lvl w:ilvl="4">
      <w:start w:val="1"/>
      <w:numFmt w:val="decimal"/>
      <w:pStyle w:val="Heading5"/>
      <w:lvlText w:val="%1.%2.%3.%4.%5"/>
      <w:lvlJc w:val="left"/>
      <w:pPr>
        <w:tabs>
          <w:tab w:val="num" w:pos="864"/>
        </w:tabs>
        <w:ind w:left="864" w:hanging="864"/>
      </w:pPr>
      <w:rPr>
        <w:rFonts w:cs="Times New Roman" w:hint="default"/>
      </w:rPr>
    </w:lvl>
    <w:lvl w:ilvl="5">
      <w:start w:val="1"/>
      <w:numFmt w:val="decimal"/>
      <w:pStyle w:val="Heading6"/>
      <w:lvlText w:val="%1.%2.%3.%4.%5.%6"/>
      <w:lvlJc w:val="left"/>
      <w:pPr>
        <w:tabs>
          <w:tab w:val="num" w:pos="1008"/>
        </w:tabs>
        <w:ind w:left="1008" w:hanging="1008"/>
      </w:pPr>
      <w:rPr>
        <w:rFonts w:cs="Times New Roman" w:hint="default"/>
      </w:rPr>
    </w:lvl>
    <w:lvl w:ilvl="6">
      <w:start w:val="1"/>
      <w:numFmt w:val="decimal"/>
      <w:pStyle w:val="Heading7"/>
      <w:lvlText w:val="%1.%2.%3.%4.%5.%6.%7"/>
      <w:lvlJc w:val="left"/>
      <w:pPr>
        <w:tabs>
          <w:tab w:val="num" w:pos="1152"/>
        </w:tabs>
        <w:ind w:left="1152" w:hanging="1152"/>
      </w:pPr>
      <w:rPr>
        <w:rFonts w:cs="Times New Roman" w:hint="default"/>
      </w:rPr>
    </w:lvl>
    <w:lvl w:ilvl="7">
      <w:start w:val="1"/>
      <w:numFmt w:val="decimal"/>
      <w:pStyle w:val="Heading8"/>
      <w:lvlText w:val="%1.%2.%3.%4.%5.%6.%7.%8"/>
      <w:lvlJc w:val="left"/>
      <w:pPr>
        <w:tabs>
          <w:tab w:val="num" w:pos="1296"/>
        </w:tabs>
        <w:ind w:left="1296" w:hanging="1296"/>
      </w:pPr>
      <w:rPr>
        <w:rFonts w:cs="Times New Roman" w:hint="default"/>
      </w:rPr>
    </w:lvl>
    <w:lvl w:ilvl="8">
      <w:start w:val="1"/>
      <w:numFmt w:val="decimal"/>
      <w:pStyle w:val="Heading9"/>
      <w:lvlText w:val="%1.%2.%3.%4.%5.%6.%7.%8.%9"/>
      <w:lvlJc w:val="left"/>
      <w:pPr>
        <w:tabs>
          <w:tab w:val="num" w:pos="0"/>
        </w:tabs>
      </w:pPr>
      <w:rPr>
        <w:rFonts w:cs="Times New Roman" w:hint="default"/>
      </w:rPr>
    </w:lvl>
  </w:abstractNum>
  <w:abstractNum w:abstractNumId="25" w15:restartNumberingAfterBreak="0">
    <w:nsid w:val="7C510E57"/>
    <w:multiLevelType w:val="singleLevel"/>
    <w:tmpl w:val="02281414"/>
    <w:lvl w:ilvl="0">
      <w:start w:val="1"/>
      <w:numFmt w:val="decimal"/>
      <w:lvlText w:val="%1."/>
      <w:legacy w:legacy="1" w:legacySpace="0" w:legacyIndent="360"/>
      <w:lvlJc w:val="left"/>
      <w:pPr>
        <w:ind w:left="360" w:hanging="360"/>
      </w:pPr>
      <w:rPr>
        <w:rFonts w:cs="Times New Roman"/>
      </w:rPr>
    </w:lvl>
  </w:abstractNum>
  <w:abstractNum w:abstractNumId="26" w15:restartNumberingAfterBreak="0">
    <w:nsid w:val="7D28348E"/>
    <w:multiLevelType w:val="hybridMultilevel"/>
    <w:tmpl w:val="E67E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8"/>
  </w:num>
  <w:num w:numId="3">
    <w:abstractNumId w:val="16"/>
  </w:num>
  <w:num w:numId="4">
    <w:abstractNumId w:val="21"/>
  </w:num>
  <w:num w:numId="5">
    <w:abstractNumId w:val="20"/>
  </w:num>
  <w:num w:numId="6">
    <w:abstractNumId w:val="22"/>
  </w:num>
  <w:num w:numId="7">
    <w:abstractNumId w:val="4"/>
  </w:num>
  <w:num w:numId="8">
    <w:abstractNumId w:val="9"/>
  </w:num>
  <w:num w:numId="9">
    <w:abstractNumId w:val="19"/>
  </w:num>
  <w:num w:numId="10">
    <w:abstractNumId w:val="23"/>
  </w:num>
  <w:num w:numId="11">
    <w:abstractNumId w:val="3"/>
  </w:num>
  <w:num w:numId="12">
    <w:abstractNumId w:val="13"/>
  </w:num>
  <w:num w:numId="13">
    <w:abstractNumId w:val="1"/>
  </w:num>
  <w:num w:numId="14">
    <w:abstractNumId w:val="18"/>
  </w:num>
  <w:num w:numId="15">
    <w:abstractNumId w:val="5"/>
  </w:num>
  <w:num w:numId="16">
    <w:abstractNumId w:val="12"/>
  </w:num>
  <w:num w:numId="17">
    <w:abstractNumId w:val="6"/>
  </w:num>
  <w:num w:numId="18">
    <w:abstractNumId w:val="15"/>
  </w:num>
  <w:num w:numId="19">
    <w:abstractNumId w:val="2"/>
  </w:num>
  <w:num w:numId="20">
    <w:abstractNumId w:val="7"/>
  </w:num>
  <w:num w:numId="2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2">
    <w:abstractNumId w:val="17"/>
  </w:num>
  <w:num w:numId="23">
    <w:abstractNumId w:val="25"/>
  </w:num>
  <w:num w:numId="24">
    <w:abstractNumId w:val="11"/>
  </w:num>
  <w:num w:numId="25">
    <w:abstractNumId w:val="10"/>
  </w:num>
  <w:num w:numId="26">
    <w:abstractNumId w:val="1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2D0"/>
    <w:rsid w:val="0003798B"/>
    <w:rsid w:val="00060505"/>
    <w:rsid w:val="00107833"/>
    <w:rsid w:val="004302D0"/>
    <w:rsid w:val="00AD26FC"/>
    <w:rsid w:val="00BD798D"/>
    <w:rsid w:val="00CA075C"/>
    <w:rsid w:val="00CD3A08"/>
    <w:rsid w:val="00E12995"/>
    <w:rsid w:val="00EC1D41"/>
    <w:rsid w:val="00ED1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34FA7"/>
  <w15:chartTrackingRefBased/>
  <w15:docId w15:val="{2143FA33-5458-402A-9FC3-30608BC2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60505"/>
  </w:style>
  <w:style w:type="paragraph" w:styleId="Heading1">
    <w:name w:val="heading 1"/>
    <w:basedOn w:val="Normal"/>
    <w:next w:val="Normal"/>
    <w:link w:val="Heading1Char"/>
    <w:autoRedefine/>
    <w:qFormat/>
    <w:rsid w:val="004302D0"/>
    <w:pPr>
      <w:keepNext/>
      <w:pageBreakBefore/>
      <w:numPr>
        <w:numId w:val="1"/>
      </w:numPr>
      <w:tabs>
        <w:tab w:val="num" w:pos="-1440"/>
      </w:tabs>
      <w:spacing w:after="60" w:line="240" w:lineRule="auto"/>
      <w:ind w:left="-1440" w:hanging="270"/>
      <w:outlineLvl w:val="0"/>
    </w:pPr>
    <w:rPr>
      <w:rFonts w:ascii="Arial Black" w:eastAsia="Times New Roman" w:hAnsi="Arial Black" w:cs="Times New Roman"/>
      <w:caps/>
      <w:color w:val="000080"/>
      <w:kern w:val="32"/>
      <w:sz w:val="28"/>
      <w:szCs w:val="20"/>
      <w:lang w:val="en-CA"/>
    </w:rPr>
  </w:style>
  <w:style w:type="paragraph" w:styleId="Heading2">
    <w:name w:val="heading 2"/>
    <w:basedOn w:val="Normal"/>
    <w:next w:val="Normal"/>
    <w:link w:val="Heading2Char"/>
    <w:qFormat/>
    <w:rsid w:val="004302D0"/>
    <w:pPr>
      <w:numPr>
        <w:ilvl w:val="1"/>
        <w:numId w:val="1"/>
      </w:numPr>
      <w:spacing w:before="240" w:after="60" w:line="240" w:lineRule="atLeast"/>
      <w:outlineLvl w:val="1"/>
    </w:pPr>
    <w:rPr>
      <w:rFonts w:ascii="Arial Black" w:eastAsia="Times New Roman" w:hAnsi="Arial Black" w:cs="Times New Roman"/>
      <w:color w:val="000080"/>
      <w:sz w:val="20"/>
      <w:szCs w:val="20"/>
      <w:lang w:val="en-CA"/>
    </w:rPr>
  </w:style>
  <w:style w:type="paragraph" w:styleId="Heading3">
    <w:name w:val="heading 3"/>
    <w:basedOn w:val="Normal"/>
    <w:next w:val="Normal"/>
    <w:link w:val="Heading3Char"/>
    <w:qFormat/>
    <w:rsid w:val="004302D0"/>
    <w:pPr>
      <w:keepNext/>
      <w:numPr>
        <w:ilvl w:val="2"/>
        <w:numId w:val="1"/>
      </w:numPr>
      <w:spacing w:before="240" w:after="60" w:line="240" w:lineRule="auto"/>
      <w:outlineLvl w:val="2"/>
    </w:pPr>
    <w:rPr>
      <w:rFonts w:ascii="Arial" w:eastAsia="Times New Roman" w:hAnsi="Arial" w:cs="Times New Roman"/>
      <w:b/>
      <w:color w:val="000080"/>
      <w:sz w:val="20"/>
      <w:szCs w:val="20"/>
      <w:lang w:val="en-CA"/>
    </w:rPr>
  </w:style>
  <w:style w:type="paragraph" w:styleId="Heading4">
    <w:name w:val="heading 4"/>
    <w:basedOn w:val="Normal"/>
    <w:next w:val="Normal"/>
    <w:link w:val="Heading4Char"/>
    <w:qFormat/>
    <w:rsid w:val="004302D0"/>
    <w:pPr>
      <w:keepNext/>
      <w:numPr>
        <w:ilvl w:val="3"/>
        <w:numId w:val="1"/>
      </w:numPr>
      <w:spacing w:before="120" w:after="0" w:line="240" w:lineRule="atLeast"/>
      <w:outlineLvl w:val="3"/>
    </w:pPr>
    <w:rPr>
      <w:rFonts w:ascii="Arial" w:eastAsia="Times New Roman" w:hAnsi="Arial" w:cs="Times New Roman"/>
      <w:b/>
      <w:i/>
      <w:color w:val="548DD4"/>
      <w:sz w:val="18"/>
      <w:szCs w:val="20"/>
      <w:lang w:val="en-CA"/>
    </w:rPr>
  </w:style>
  <w:style w:type="paragraph" w:styleId="Heading5">
    <w:name w:val="heading 5"/>
    <w:basedOn w:val="Normal"/>
    <w:next w:val="Normal"/>
    <w:link w:val="Heading5Char"/>
    <w:autoRedefine/>
    <w:qFormat/>
    <w:rsid w:val="004302D0"/>
    <w:pPr>
      <w:keepNext/>
      <w:keepLines/>
      <w:numPr>
        <w:ilvl w:val="4"/>
        <w:numId w:val="1"/>
      </w:numPr>
      <w:autoSpaceDE w:val="0"/>
      <w:autoSpaceDN w:val="0"/>
      <w:adjustRightInd w:val="0"/>
      <w:spacing w:before="120" w:after="60" w:line="240" w:lineRule="auto"/>
      <w:outlineLvl w:val="4"/>
    </w:pPr>
    <w:rPr>
      <w:rFonts w:ascii="Arial" w:eastAsia="Times New Roman" w:hAnsi="Arial" w:cs="Times New Roman"/>
      <w:i/>
      <w:color w:val="000080"/>
      <w:sz w:val="18"/>
      <w:szCs w:val="20"/>
      <w:lang w:val="en-CA"/>
    </w:rPr>
  </w:style>
  <w:style w:type="paragraph" w:styleId="Heading6">
    <w:name w:val="heading 6"/>
    <w:basedOn w:val="Normal"/>
    <w:next w:val="Normal"/>
    <w:link w:val="Heading6Char"/>
    <w:qFormat/>
    <w:rsid w:val="004302D0"/>
    <w:pPr>
      <w:keepNext/>
      <w:numPr>
        <w:ilvl w:val="5"/>
        <w:numId w:val="1"/>
      </w:numPr>
      <w:autoSpaceDE w:val="0"/>
      <w:autoSpaceDN w:val="0"/>
      <w:adjustRightInd w:val="0"/>
      <w:spacing w:before="120" w:after="60" w:line="240" w:lineRule="auto"/>
      <w:outlineLvl w:val="5"/>
    </w:pPr>
    <w:rPr>
      <w:rFonts w:ascii="Arial" w:eastAsia="Times New Roman" w:hAnsi="Arial" w:cs="Times New Roman"/>
      <w:color w:val="000080"/>
      <w:sz w:val="18"/>
      <w:szCs w:val="20"/>
      <w:lang w:val="en-CA"/>
    </w:rPr>
  </w:style>
  <w:style w:type="paragraph" w:styleId="Heading7">
    <w:name w:val="heading 7"/>
    <w:basedOn w:val="Normal"/>
    <w:next w:val="Normal"/>
    <w:link w:val="Heading7Char"/>
    <w:qFormat/>
    <w:rsid w:val="004302D0"/>
    <w:pPr>
      <w:keepNext/>
      <w:numPr>
        <w:ilvl w:val="6"/>
        <w:numId w:val="1"/>
      </w:numPr>
      <w:autoSpaceDE w:val="0"/>
      <w:autoSpaceDN w:val="0"/>
      <w:adjustRightInd w:val="0"/>
      <w:spacing w:before="120" w:after="60" w:line="240" w:lineRule="auto"/>
      <w:outlineLvl w:val="6"/>
    </w:pPr>
    <w:rPr>
      <w:rFonts w:ascii="Arial" w:eastAsia="Times New Roman" w:hAnsi="Arial" w:cs="Times New Roman"/>
      <w:color w:val="000080"/>
      <w:sz w:val="18"/>
      <w:szCs w:val="20"/>
      <w:lang w:val="en-CA"/>
    </w:rPr>
  </w:style>
  <w:style w:type="paragraph" w:styleId="Heading8">
    <w:name w:val="heading 8"/>
    <w:basedOn w:val="Normal"/>
    <w:next w:val="Normal"/>
    <w:link w:val="Heading8Char"/>
    <w:qFormat/>
    <w:rsid w:val="004302D0"/>
    <w:pPr>
      <w:numPr>
        <w:ilvl w:val="7"/>
        <w:numId w:val="1"/>
      </w:numPr>
      <w:spacing w:before="120" w:after="60" w:line="240" w:lineRule="auto"/>
      <w:outlineLvl w:val="7"/>
    </w:pPr>
    <w:rPr>
      <w:rFonts w:ascii="Arial" w:eastAsia="Times New Roman" w:hAnsi="Arial" w:cs="Times New Roman"/>
      <w:color w:val="000080"/>
      <w:sz w:val="18"/>
      <w:szCs w:val="20"/>
      <w:lang w:val="en-CA"/>
    </w:rPr>
  </w:style>
  <w:style w:type="paragraph" w:styleId="Heading9">
    <w:name w:val="heading 9"/>
    <w:basedOn w:val="Normal"/>
    <w:next w:val="Normal"/>
    <w:link w:val="Heading9Char"/>
    <w:qFormat/>
    <w:rsid w:val="004302D0"/>
    <w:pPr>
      <w:numPr>
        <w:ilvl w:val="8"/>
        <w:numId w:val="1"/>
      </w:numPr>
      <w:spacing w:before="120" w:after="60" w:line="240" w:lineRule="auto"/>
      <w:outlineLvl w:val="8"/>
    </w:pPr>
    <w:rPr>
      <w:rFonts w:ascii="Arial" w:eastAsia="Times New Roman" w:hAnsi="Arial" w:cs="Times New Roman"/>
      <w:color w:val="000080"/>
      <w:sz w:val="18"/>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4302D0"/>
    <w:pPr>
      <w:spacing w:after="0" w:line="240" w:lineRule="auto"/>
      <w:ind w:left="360"/>
    </w:pPr>
    <w:rPr>
      <w:rFonts w:ascii="Arial" w:eastAsia="Times New Roman" w:hAnsi="Arial" w:cs="Times New Roman"/>
      <w:sz w:val="20"/>
      <w:szCs w:val="20"/>
      <w:lang w:val="en-CA"/>
    </w:rPr>
  </w:style>
  <w:style w:type="character" w:customStyle="1" w:styleId="BodyTextIndent2Char">
    <w:name w:val="Body Text Indent 2 Char"/>
    <w:basedOn w:val="DefaultParagraphFont"/>
    <w:link w:val="BodyTextIndent2"/>
    <w:rsid w:val="004302D0"/>
    <w:rPr>
      <w:rFonts w:ascii="Arial" w:eastAsia="Times New Roman" w:hAnsi="Arial" w:cs="Times New Roman"/>
      <w:sz w:val="20"/>
      <w:szCs w:val="20"/>
      <w:lang w:val="en-CA"/>
    </w:rPr>
  </w:style>
  <w:style w:type="paragraph" w:styleId="BodyText2">
    <w:name w:val="Body Text 2"/>
    <w:basedOn w:val="Normal"/>
    <w:link w:val="BodyText2Char"/>
    <w:rsid w:val="004302D0"/>
    <w:pPr>
      <w:spacing w:after="0" w:line="260" w:lineRule="atLeast"/>
    </w:pPr>
    <w:rPr>
      <w:rFonts w:ascii="Tahoma" w:eastAsia="Times New Roman" w:hAnsi="Tahoma" w:cs="Times New Roman"/>
      <w:sz w:val="20"/>
      <w:szCs w:val="20"/>
      <w:lang w:val="en-CA"/>
    </w:rPr>
  </w:style>
  <w:style w:type="character" w:customStyle="1" w:styleId="BodyText2Char">
    <w:name w:val="Body Text 2 Char"/>
    <w:basedOn w:val="DefaultParagraphFont"/>
    <w:link w:val="BodyText2"/>
    <w:rsid w:val="004302D0"/>
    <w:rPr>
      <w:rFonts w:ascii="Tahoma" w:eastAsia="Times New Roman" w:hAnsi="Tahoma" w:cs="Times New Roman"/>
      <w:sz w:val="20"/>
      <w:szCs w:val="20"/>
      <w:lang w:val="en-CA"/>
    </w:rPr>
  </w:style>
  <w:style w:type="character" w:customStyle="1" w:styleId="Heading1Char">
    <w:name w:val="Heading 1 Char"/>
    <w:basedOn w:val="DefaultParagraphFont"/>
    <w:link w:val="Heading1"/>
    <w:rsid w:val="004302D0"/>
    <w:rPr>
      <w:rFonts w:ascii="Arial Black" w:eastAsia="Times New Roman" w:hAnsi="Arial Black" w:cs="Times New Roman"/>
      <w:caps/>
      <w:color w:val="000080"/>
      <w:kern w:val="32"/>
      <w:sz w:val="28"/>
      <w:szCs w:val="20"/>
      <w:lang w:val="en-CA"/>
    </w:rPr>
  </w:style>
  <w:style w:type="character" w:customStyle="1" w:styleId="Heading2Char">
    <w:name w:val="Heading 2 Char"/>
    <w:basedOn w:val="DefaultParagraphFont"/>
    <w:link w:val="Heading2"/>
    <w:rsid w:val="004302D0"/>
    <w:rPr>
      <w:rFonts w:ascii="Arial Black" w:eastAsia="Times New Roman" w:hAnsi="Arial Black" w:cs="Times New Roman"/>
      <w:color w:val="000080"/>
      <w:sz w:val="20"/>
      <w:szCs w:val="20"/>
      <w:lang w:val="en-CA"/>
    </w:rPr>
  </w:style>
  <w:style w:type="character" w:customStyle="1" w:styleId="Heading3Char">
    <w:name w:val="Heading 3 Char"/>
    <w:basedOn w:val="DefaultParagraphFont"/>
    <w:link w:val="Heading3"/>
    <w:rsid w:val="004302D0"/>
    <w:rPr>
      <w:rFonts w:ascii="Arial" w:eastAsia="Times New Roman" w:hAnsi="Arial" w:cs="Times New Roman"/>
      <w:b/>
      <w:color w:val="000080"/>
      <w:sz w:val="20"/>
      <w:szCs w:val="20"/>
      <w:lang w:val="en-CA"/>
    </w:rPr>
  </w:style>
  <w:style w:type="character" w:customStyle="1" w:styleId="Heading4Char">
    <w:name w:val="Heading 4 Char"/>
    <w:basedOn w:val="DefaultParagraphFont"/>
    <w:link w:val="Heading4"/>
    <w:rsid w:val="004302D0"/>
    <w:rPr>
      <w:rFonts w:ascii="Arial" w:eastAsia="Times New Roman" w:hAnsi="Arial" w:cs="Times New Roman"/>
      <w:b/>
      <w:i/>
      <w:color w:val="548DD4"/>
      <w:sz w:val="18"/>
      <w:szCs w:val="20"/>
      <w:lang w:val="en-CA"/>
    </w:rPr>
  </w:style>
  <w:style w:type="character" w:customStyle="1" w:styleId="Heading5Char">
    <w:name w:val="Heading 5 Char"/>
    <w:basedOn w:val="DefaultParagraphFont"/>
    <w:link w:val="Heading5"/>
    <w:rsid w:val="004302D0"/>
    <w:rPr>
      <w:rFonts w:ascii="Arial" w:eastAsia="Times New Roman" w:hAnsi="Arial" w:cs="Times New Roman"/>
      <w:i/>
      <w:color w:val="000080"/>
      <w:sz w:val="18"/>
      <w:szCs w:val="20"/>
      <w:lang w:val="en-CA"/>
    </w:rPr>
  </w:style>
  <w:style w:type="character" w:customStyle="1" w:styleId="Heading6Char">
    <w:name w:val="Heading 6 Char"/>
    <w:basedOn w:val="DefaultParagraphFont"/>
    <w:link w:val="Heading6"/>
    <w:rsid w:val="004302D0"/>
    <w:rPr>
      <w:rFonts w:ascii="Arial" w:eastAsia="Times New Roman" w:hAnsi="Arial" w:cs="Times New Roman"/>
      <w:color w:val="000080"/>
      <w:sz w:val="18"/>
      <w:szCs w:val="20"/>
      <w:lang w:val="en-CA"/>
    </w:rPr>
  </w:style>
  <w:style w:type="character" w:customStyle="1" w:styleId="Heading7Char">
    <w:name w:val="Heading 7 Char"/>
    <w:basedOn w:val="DefaultParagraphFont"/>
    <w:link w:val="Heading7"/>
    <w:rsid w:val="004302D0"/>
    <w:rPr>
      <w:rFonts w:ascii="Arial" w:eastAsia="Times New Roman" w:hAnsi="Arial" w:cs="Times New Roman"/>
      <w:color w:val="000080"/>
      <w:sz w:val="18"/>
      <w:szCs w:val="20"/>
      <w:lang w:val="en-CA"/>
    </w:rPr>
  </w:style>
  <w:style w:type="character" w:customStyle="1" w:styleId="Heading8Char">
    <w:name w:val="Heading 8 Char"/>
    <w:basedOn w:val="DefaultParagraphFont"/>
    <w:link w:val="Heading8"/>
    <w:rsid w:val="004302D0"/>
    <w:rPr>
      <w:rFonts w:ascii="Arial" w:eastAsia="Times New Roman" w:hAnsi="Arial" w:cs="Times New Roman"/>
      <w:color w:val="000080"/>
      <w:sz w:val="18"/>
      <w:szCs w:val="20"/>
      <w:lang w:val="en-CA"/>
    </w:rPr>
  </w:style>
  <w:style w:type="character" w:customStyle="1" w:styleId="Heading9Char">
    <w:name w:val="Heading 9 Char"/>
    <w:basedOn w:val="DefaultParagraphFont"/>
    <w:link w:val="Heading9"/>
    <w:rsid w:val="004302D0"/>
    <w:rPr>
      <w:rFonts w:ascii="Arial" w:eastAsia="Times New Roman" w:hAnsi="Arial" w:cs="Times New Roman"/>
      <w:color w:val="000080"/>
      <w:sz w:val="18"/>
      <w:szCs w:val="20"/>
      <w:lang w:val="en-CA"/>
    </w:rPr>
  </w:style>
  <w:style w:type="paragraph" w:styleId="Header">
    <w:name w:val="header"/>
    <w:basedOn w:val="Normal"/>
    <w:link w:val="HeaderChar"/>
    <w:uiPriority w:val="99"/>
    <w:unhideWhenUsed/>
    <w:rsid w:val="00430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2D0"/>
  </w:style>
  <w:style w:type="paragraph" w:styleId="Footer">
    <w:name w:val="footer"/>
    <w:basedOn w:val="Normal"/>
    <w:link w:val="FooterChar"/>
    <w:uiPriority w:val="99"/>
    <w:unhideWhenUsed/>
    <w:rsid w:val="00430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2D0"/>
  </w:style>
  <w:style w:type="paragraph" w:styleId="BodyText">
    <w:name w:val="Body Text"/>
    <w:basedOn w:val="Normal"/>
    <w:link w:val="BodyTextChar"/>
    <w:uiPriority w:val="99"/>
    <w:semiHidden/>
    <w:unhideWhenUsed/>
    <w:rsid w:val="00060505"/>
    <w:pPr>
      <w:spacing w:after="120"/>
    </w:pPr>
  </w:style>
  <w:style w:type="character" w:customStyle="1" w:styleId="BodyTextChar">
    <w:name w:val="Body Text Char"/>
    <w:basedOn w:val="DefaultParagraphFont"/>
    <w:link w:val="BodyText"/>
    <w:uiPriority w:val="99"/>
    <w:semiHidden/>
    <w:rsid w:val="00060505"/>
  </w:style>
  <w:style w:type="paragraph" w:customStyle="1" w:styleId="Numbereditem">
    <w:name w:val="Numbered item"/>
    <w:basedOn w:val="Normal"/>
    <w:link w:val="NumbereditemChar"/>
    <w:rsid w:val="00060505"/>
    <w:pPr>
      <w:keepNext/>
      <w:spacing w:before="240" w:after="0" w:line="240" w:lineRule="auto"/>
    </w:pPr>
    <w:rPr>
      <w:rFonts w:ascii="Arial" w:eastAsia="Times New Roman" w:hAnsi="Arial" w:cs="Times New Roman"/>
      <w:sz w:val="20"/>
      <w:szCs w:val="20"/>
      <w:lang w:val="en-CA"/>
    </w:rPr>
  </w:style>
  <w:style w:type="paragraph" w:customStyle="1" w:styleId="Examplesource">
    <w:name w:val="Example source"/>
    <w:basedOn w:val="Numbereditem"/>
    <w:next w:val="Numbereditem"/>
    <w:link w:val="ExamplesourceChar"/>
    <w:rsid w:val="00060505"/>
    <w:pPr>
      <w:keepNext w:val="0"/>
      <w:keepLines/>
      <w:pBdr>
        <w:between w:val="single" w:sz="30" w:space="1" w:color="FFFFFF"/>
      </w:pBdr>
      <w:shd w:val="pct5" w:color="auto" w:fill="auto"/>
      <w:spacing w:before="120"/>
      <w:ind w:left="1080" w:hanging="360"/>
    </w:pPr>
    <w:rPr>
      <w:rFonts w:ascii="Courier" w:hAnsi="Courier"/>
      <w:sz w:val="16"/>
    </w:rPr>
  </w:style>
  <w:style w:type="paragraph" w:customStyle="1" w:styleId="Explaination">
    <w:name w:val="Explaination"/>
    <w:basedOn w:val="Numbereditem"/>
    <w:rsid w:val="00060505"/>
    <w:pPr>
      <w:keepNext w:val="0"/>
      <w:spacing w:before="120"/>
      <w:ind w:left="720"/>
    </w:pPr>
  </w:style>
  <w:style w:type="paragraph" w:customStyle="1" w:styleId="Explainationpoint">
    <w:name w:val="Explaination point"/>
    <w:basedOn w:val="Normal"/>
    <w:rsid w:val="00060505"/>
    <w:pPr>
      <w:spacing w:after="0" w:line="240" w:lineRule="auto"/>
      <w:ind w:left="1080" w:right="360" w:hanging="360"/>
    </w:pPr>
    <w:rPr>
      <w:rFonts w:ascii="Arial" w:eastAsia="Times New Roman" w:hAnsi="Arial" w:cs="Times New Roman"/>
      <w:sz w:val="20"/>
      <w:szCs w:val="20"/>
      <w:lang w:val="en-CA"/>
    </w:rPr>
  </w:style>
  <w:style w:type="character" w:customStyle="1" w:styleId="keyword">
    <w:name w:val="keyword"/>
    <w:basedOn w:val="DefaultParagraphFont"/>
    <w:rsid w:val="00060505"/>
    <w:rPr>
      <w:rFonts w:cs="Times New Roman"/>
      <w:b/>
    </w:rPr>
  </w:style>
  <w:style w:type="paragraph" w:styleId="TOC1">
    <w:name w:val="toc 1"/>
    <w:basedOn w:val="Normal"/>
    <w:next w:val="Normal"/>
    <w:uiPriority w:val="39"/>
    <w:qFormat/>
    <w:rsid w:val="00060505"/>
    <w:pPr>
      <w:tabs>
        <w:tab w:val="right" w:leader="dot" w:pos="7190"/>
      </w:tabs>
      <w:spacing w:before="120" w:after="0" w:line="240" w:lineRule="auto"/>
    </w:pPr>
    <w:rPr>
      <w:rFonts w:ascii="Arial Black" w:eastAsia="Times New Roman" w:hAnsi="Arial Black" w:cs="Times New Roman"/>
      <w:caps/>
      <w:noProof/>
      <w:color w:val="000080"/>
      <w:sz w:val="16"/>
      <w:szCs w:val="20"/>
      <w:lang w:val="en-CA"/>
    </w:rPr>
  </w:style>
  <w:style w:type="paragraph" w:styleId="TOC3">
    <w:name w:val="toc 3"/>
    <w:basedOn w:val="TOC2"/>
    <w:next w:val="Normal"/>
    <w:autoRedefine/>
    <w:uiPriority w:val="39"/>
    <w:qFormat/>
    <w:rsid w:val="00060505"/>
    <w:pPr>
      <w:ind w:left="480"/>
    </w:pPr>
    <w:rPr>
      <w:szCs w:val="24"/>
    </w:rPr>
  </w:style>
  <w:style w:type="paragraph" w:customStyle="1" w:styleId="BodyText21">
    <w:name w:val="Body Text 21"/>
    <w:basedOn w:val="Normal"/>
    <w:rsid w:val="00060505"/>
    <w:pPr>
      <w:spacing w:after="0" w:line="260" w:lineRule="atLeast"/>
      <w:ind w:left="360"/>
    </w:pPr>
    <w:rPr>
      <w:rFonts w:ascii="Tahoma" w:eastAsia="Times New Roman" w:hAnsi="Tahoma" w:cs="Times New Roman"/>
      <w:sz w:val="20"/>
      <w:szCs w:val="20"/>
      <w:lang w:val="en-CA"/>
    </w:rPr>
  </w:style>
  <w:style w:type="paragraph" w:styleId="FootnoteText">
    <w:name w:val="footnote text"/>
    <w:basedOn w:val="Normal"/>
    <w:link w:val="FootnoteTextChar"/>
    <w:semiHidden/>
    <w:rsid w:val="00060505"/>
    <w:pPr>
      <w:spacing w:after="0" w:line="240" w:lineRule="auto"/>
    </w:pPr>
    <w:rPr>
      <w:rFonts w:ascii="Arial" w:eastAsia="Times New Roman" w:hAnsi="Arial" w:cs="Times New Roman"/>
      <w:sz w:val="20"/>
      <w:szCs w:val="20"/>
      <w:lang w:val="en-CA"/>
    </w:rPr>
  </w:style>
  <w:style w:type="character" w:customStyle="1" w:styleId="FootnoteTextChar">
    <w:name w:val="Footnote Text Char"/>
    <w:basedOn w:val="DefaultParagraphFont"/>
    <w:link w:val="FootnoteText"/>
    <w:semiHidden/>
    <w:rsid w:val="00060505"/>
    <w:rPr>
      <w:rFonts w:ascii="Arial" w:eastAsia="Times New Roman" w:hAnsi="Arial" w:cs="Times New Roman"/>
      <w:sz w:val="20"/>
      <w:szCs w:val="20"/>
      <w:lang w:val="en-CA"/>
    </w:rPr>
  </w:style>
  <w:style w:type="character" w:styleId="FootnoteReference">
    <w:name w:val="footnote reference"/>
    <w:basedOn w:val="DefaultParagraphFont"/>
    <w:semiHidden/>
    <w:rsid w:val="00060505"/>
    <w:rPr>
      <w:rFonts w:cs="Times New Roman"/>
      <w:vertAlign w:val="superscript"/>
    </w:rPr>
  </w:style>
  <w:style w:type="paragraph" w:customStyle="1" w:styleId="Numbereditem2">
    <w:name w:val="Numbered item 2"/>
    <w:basedOn w:val="Numbereditem"/>
    <w:rsid w:val="00060505"/>
    <w:pPr>
      <w:spacing w:before="120"/>
      <w:ind w:left="720" w:hanging="360"/>
    </w:pPr>
  </w:style>
  <w:style w:type="paragraph" w:styleId="TOC2">
    <w:name w:val="toc 2"/>
    <w:basedOn w:val="Normal"/>
    <w:next w:val="Normal"/>
    <w:autoRedefine/>
    <w:uiPriority w:val="39"/>
    <w:qFormat/>
    <w:rsid w:val="00060505"/>
    <w:pPr>
      <w:tabs>
        <w:tab w:val="right" w:leader="dot" w:pos="7200"/>
      </w:tabs>
      <w:spacing w:before="60" w:after="60" w:line="240" w:lineRule="auto"/>
      <w:ind w:left="180"/>
    </w:pPr>
    <w:rPr>
      <w:rFonts w:ascii="Arial" w:eastAsia="Times New Roman" w:hAnsi="Arial" w:cs="Times New Roman"/>
      <w:b/>
      <w:noProof/>
      <w:color w:val="0E1F7D"/>
      <w:sz w:val="14"/>
      <w:szCs w:val="20"/>
      <w:lang w:val="en-CA"/>
    </w:rPr>
  </w:style>
  <w:style w:type="paragraph" w:customStyle="1" w:styleId="code">
    <w:name w:val="code"/>
    <w:basedOn w:val="Examplesource"/>
    <w:link w:val="codeChar"/>
    <w:qFormat/>
    <w:rsid w:val="00060505"/>
    <w:pPr>
      <w:spacing w:before="0"/>
    </w:pPr>
    <w:rPr>
      <w:rFonts w:ascii="Arial" w:hAnsi="Arial" w:cs="Arial"/>
    </w:rPr>
  </w:style>
  <w:style w:type="character" w:customStyle="1" w:styleId="NumbereditemChar">
    <w:name w:val="Numbered item Char"/>
    <w:basedOn w:val="DefaultParagraphFont"/>
    <w:link w:val="Numbereditem"/>
    <w:locked/>
    <w:rsid w:val="00060505"/>
    <w:rPr>
      <w:rFonts w:ascii="Arial" w:eastAsia="Times New Roman" w:hAnsi="Arial" w:cs="Times New Roman"/>
      <w:sz w:val="20"/>
      <w:szCs w:val="20"/>
      <w:lang w:val="en-CA"/>
    </w:rPr>
  </w:style>
  <w:style w:type="character" w:customStyle="1" w:styleId="ExamplesourceChar">
    <w:name w:val="Example source Char"/>
    <w:basedOn w:val="NumbereditemChar"/>
    <w:link w:val="Examplesource"/>
    <w:locked/>
    <w:rsid w:val="00060505"/>
    <w:rPr>
      <w:rFonts w:ascii="Courier" w:eastAsia="Times New Roman" w:hAnsi="Courier" w:cs="Times New Roman"/>
      <w:sz w:val="16"/>
      <w:szCs w:val="20"/>
      <w:shd w:val="pct5" w:color="auto" w:fill="auto"/>
      <w:lang w:val="en-CA"/>
    </w:rPr>
  </w:style>
  <w:style w:type="character" w:customStyle="1" w:styleId="codeChar">
    <w:name w:val="code Char"/>
    <w:basedOn w:val="ExamplesourceChar"/>
    <w:link w:val="code"/>
    <w:locked/>
    <w:rsid w:val="00060505"/>
    <w:rPr>
      <w:rFonts w:ascii="Arial" w:eastAsia="Times New Roman" w:hAnsi="Arial" w:cs="Arial"/>
      <w:sz w:val="16"/>
      <w:szCs w:val="20"/>
      <w:shd w:val="pct5" w:color="auto" w:fill="auto"/>
      <w:lang w:val="en-CA"/>
    </w:rPr>
  </w:style>
  <w:style w:type="paragraph" w:styleId="NoSpacing">
    <w:name w:val="No Spacing"/>
    <w:link w:val="NoSpacingChar"/>
    <w:uiPriority w:val="1"/>
    <w:qFormat/>
    <w:rsid w:val="00060505"/>
    <w:pPr>
      <w:spacing w:after="0" w:line="240" w:lineRule="auto"/>
    </w:pPr>
    <w:rPr>
      <w:rFonts w:eastAsiaTheme="minorEastAsia"/>
    </w:rPr>
  </w:style>
  <w:style w:type="character" w:customStyle="1" w:styleId="NoSpacingChar">
    <w:name w:val="No Spacing Char"/>
    <w:basedOn w:val="DefaultParagraphFont"/>
    <w:link w:val="NoSpacing"/>
    <w:uiPriority w:val="1"/>
    <w:rsid w:val="00060505"/>
    <w:rPr>
      <w:rFonts w:eastAsiaTheme="minorEastAsia"/>
    </w:rPr>
  </w:style>
  <w:style w:type="paragraph" w:styleId="BodyTextIndent">
    <w:name w:val="Body Text Indent"/>
    <w:basedOn w:val="Normal"/>
    <w:link w:val="BodyTextIndentChar"/>
    <w:uiPriority w:val="99"/>
    <w:semiHidden/>
    <w:unhideWhenUsed/>
    <w:rsid w:val="00CA075C"/>
    <w:pPr>
      <w:spacing w:after="120"/>
      <w:ind w:left="360"/>
    </w:pPr>
  </w:style>
  <w:style w:type="character" w:customStyle="1" w:styleId="BodyTextIndentChar">
    <w:name w:val="Body Text Indent Char"/>
    <w:basedOn w:val="DefaultParagraphFont"/>
    <w:link w:val="BodyTextIndent"/>
    <w:uiPriority w:val="99"/>
    <w:semiHidden/>
    <w:rsid w:val="00CA075C"/>
  </w:style>
  <w:style w:type="paragraph" w:styleId="ListParagraph">
    <w:name w:val="List Paragraph"/>
    <w:basedOn w:val="Normal"/>
    <w:uiPriority w:val="34"/>
    <w:qFormat/>
    <w:rsid w:val="00107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C3D40-F8C0-4A9C-B688-8AC76678B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29</Pages>
  <Words>5786</Words>
  <Characters>32986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Pass Entertainment Java Coding Standard and Recommendation</vt:lpstr>
    </vt:vector>
  </TitlesOfParts>
  <Company/>
  <LinksUpToDate>false</LinksUpToDate>
  <CharactersWithSpaces>38695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 Entertainment Java Coding Standard and Recommendation</dc:title>
  <dc:subject>Version 1.0</dc:subject>
  <dc:creator>Santosh</dc:creator>
  <cp:keywords/>
  <dc:description/>
  <cp:lastModifiedBy>Santosh</cp:lastModifiedBy>
  <cp:revision>6</cp:revision>
  <dcterms:created xsi:type="dcterms:W3CDTF">2018-03-18T13:01:00Z</dcterms:created>
  <dcterms:modified xsi:type="dcterms:W3CDTF">2018-03-18T13:41:00Z</dcterms:modified>
</cp:coreProperties>
</file>